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B06" w:rsidRPr="009F3B06" w:rsidRDefault="009F3B06" w:rsidP="009F3B06">
      <w:pPr>
        <w:pBdr>
          <w:top w:val="single" w:sz="6" w:space="8" w:color="E5E5E5"/>
        </w:pBdr>
        <w:spacing w:before="15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B06">
        <w:rPr>
          <w:rFonts w:ascii="Times New Roman" w:eastAsia="Times New Roman" w:hAnsi="Times New Roman" w:cs="Times New Roman"/>
          <w:sz w:val="24"/>
          <w:szCs w:val="24"/>
        </w:rPr>
        <w:t xml:space="preserve">Open Source Tools | Linux | </w:t>
      </w:r>
      <w:proofErr w:type="gramStart"/>
      <w:r w:rsidRPr="009F3B06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gramEnd"/>
      <w:r w:rsidRPr="009F3B06">
        <w:rPr>
          <w:rFonts w:ascii="Times New Roman" w:eastAsia="Times New Roman" w:hAnsi="Times New Roman" w:cs="Times New Roman"/>
          <w:sz w:val="24"/>
          <w:szCs w:val="24"/>
        </w:rPr>
        <w:t xml:space="preserve"> | DB | Web</w:t>
      </w:r>
    </w:p>
    <w:p w:rsidR="009F3B06" w:rsidRPr="009F3B06" w:rsidRDefault="00361F47" w:rsidP="009F3B0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9F3B06" w:rsidRPr="009F3B06">
          <w:rPr>
            <w:rFonts w:ascii="Times New Roman" w:eastAsia="Times New Roman" w:hAnsi="Times New Roman" w:cs="Times New Roman"/>
            <w:b/>
            <w:bCs/>
            <w:caps/>
            <w:color w:val="FFFFFF"/>
            <w:sz w:val="24"/>
            <w:szCs w:val="24"/>
            <w:u w:val="single"/>
          </w:rPr>
          <w:t>HOME</w:t>
        </w:r>
      </w:hyperlink>
    </w:p>
    <w:p w:rsidR="009F3B06" w:rsidRPr="009F3B06" w:rsidRDefault="00361F47" w:rsidP="009F3B0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9F3B06" w:rsidRPr="009F3B06">
          <w:rPr>
            <w:rFonts w:ascii="Times New Roman" w:eastAsia="Times New Roman" w:hAnsi="Times New Roman" w:cs="Times New Roman"/>
            <w:b/>
            <w:bCs/>
            <w:caps/>
            <w:color w:val="FFFFFF"/>
            <w:sz w:val="24"/>
            <w:szCs w:val="24"/>
            <w:u w:val="single"/>
          </w:rPr>
          <w:t>LINUX TRICKS</w:t>
        </w:r>
      </w:hyperlink>
    </w:p>
    <w:p w:rsidR="009F3B06" w:rsidRPr="009F3B06" w:rsidRDefault="00361F47" w:rsidP="009F3B0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9F3B06" w:rsidRPr="009F3B06">
          <w:rPr>
            <w:rFonts w:ascii="Times New Roman" w:eastAsia="Times New Roman" w:hAnsi="Times New Roman" w:cs="Times New Roman"/>
            <w:b/>
            <w:bCs/>
            <w:caps/>
            <w:color w:val="FFFFFF"/>
            <w:sz w:val="24"/>
            <w:szCs w:val="24"/>
            <w:u w:val="single"/>
          </w:rPr>
          <w:t>VIDEO LIBRARY</w:t>
        </w:r>
      </w:hyperlink>
    </w:p>
    <w:p w:rsidR="009F3B06" w:rsidRPr="009F3B06" w:rsidRDefault="00361F47" w:rsidP="009F3B0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9F3B06" w:rsidRPr="009F3B06">
          <w:rPr>
            <w:rFonts w:ascii="Times New Roman" w:eastAsia="Times New Roman" w:hAnsi="Times New Roman" w:cs="Times New Roman"/>
            <w:b/>
            <w:bCs/>
            <w:caps/>
            <w:color w:val="FFFFFF"/>
            <w:sz w:val="24"/>
            <w:szCs w:val="24"/>
            <w:u w:val="single"/>
          </w:rPr>
          <w:t>SERVICES &amp; SUPPORT</w:t>
        </w:r>
      </w:hyperlink>
    </w:p>
    <w:p w:rsidR="009F3B06" w:rsidRPr="009F3B06" w:rsidRDefault="00361F47" w:rsidP="009F3B0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9F3B06" w:rsidRPr="009F3B06">
          <w:rPr>
            <w:rFonts w:ascii="Times New Roman" w:eastAsia="Times New Roman" w:hAnsi="Times New Roman" w:cs="Times New Roman"/>
            <w:b/>
            <w:bCs/>
            <w:caps/>
            <w:color w:val="FFFFFF"/>
            <w:sz w:val="24"/>
            <w:szCs w:val="24"/>
            <w:u w:val="single"/>
          </w:rPr>
          <w:t>CONTACT</w:t>
        </w:r>
      </w:hyperlink>
    </w:p>
    <w:p w:rsidR="009F3B06" w:rsidRPr="009F3B06" w:rsidRDefault="009F3B06" w:rsidP="009F3B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42305" cy="3716020"/>
            <wp:effectExtent l="0" t="0" r="0" b="0"/>
            <wp:docPr id="1" name="Picture 1" descr="http://ittroubleshooter.in/wp-content/uploads/2016/10/Link_cmd-603x3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ttroubleshooter.in/wp-content/uploads/2016/10/Link_cmd-603x39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B06" w:rsidRPr="009F3B06" w:rsidRDefault="009F3B06" w:rsidP="009F3B0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9F3B06">
        <w:rPr>
          <w:rFonts w:ascii="Times New Roman" w:eastAsia="Times New Roman" w:hAnsi="Times New Roman" w:cs="Times New Roman"/>
          <w:kern w:val="36"/>
          <w:sz w:val="48"/>
          <w:szCs w:val="48"/>
        </w:rPr>
        <w:t>How to Make Links between files</w:t>
      </w:r>
    </w:p>
    <w:p w:rsidR="009F3B06" w:rsidRPr="009F3B06" w:rsidRDefault="009F3B06" w:rsidP="009F3B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B06">
        <w:rPr>
          <w:rFonts w:ascii="Times New Roman" w:eastAsia="Times New Roman" w:hAnsi="Times New Roman" w:cs="Times New Roman"/>
          <w:b/>
          <w:bCs/>
          <w:color w:val="979797"/>
          <w:sz w:val="20"/>
          <w:szCs w:val="20"/>
        </w:rPr>
        <w:t> 2016-10-21</w:t>
      </w:r>
      <w:proofErr w:type="gramStart"/>
      <w:r w:rsidRPr="009F3B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F3B06">
        <w:rPr>
          <w:rFonts w:ascii="Times New Roman" w:eastAsia="Times New Roman" w:hAnsi="Times New Roman" w:cs="Times New Roman"/>
          <w:b/>
          <w:bCs/>
          <w:color w:val="979797"/>
          <w:sz w:val="20"/>
          <w:szCs w:val="20"/>
        </w:rPr>
        <w:t> </w:t>
      </w:r>
      <w:proofErr w:type="spellStart"/>
      <w:proofErr w:type="gramEnd"/>
      <w:r w:rsidRPr="009F3B06">
        <w:rPr>
          <w:rFonts w:ascii="Times New Roman" w:eastAsia="Times New Roman" w:hAnsi="Times New Roman" w:cs="Times New Roman"/>
          <w:b/>
          <w:bCs/>
          <w:color w:val="979797"/>
          <w:sz w:val="20"/>
          <w:szCs w:val="20"/>
        </w:rPr>
        <w:fldChar w:fldCharType="begin"/>
      </w:r>
      <w:r w:rsidRPr="009F3B06">
        <w:rPr>
          <w:rFonts w:ascii="Times New Roman" w:eastAsia="Times New Roman" w:hAnsi="Times New Roman" w:cs="Times New Roman"/>
          <w:b/>
          <w:bCs/>
          <w:color w:val="979797"/>
          <w:sz w:val="20"/>
          <w:szCs w:val="20"/>
        </w:rPr>
        <w:instrText xml:space="preserve"> HYPERLINK "http://ittroubleshooter.in/author/gaurav-kumar/" </w:instrText>
      </w:r>
      <w:r w:rsidRPr="009F3B06">
        <w:rPr>
          <w:rFonts w:ascii="Times New Roman" w:eastAsia="Times New Roman" w:hAnsi="Times New Roman" w:cs="Times New Roman"/>
          <w:b/>
          <w:bCs/>
          <w:color w:val="979797"/>
          <w:sz w:val="20"/>
          <w:szCs w:val="20"/>
        </w:rPr>
        <w:fldChar w:fldCharType="separate"/>
      </w:r>
      <w:r w:rsidRPr="009F3B06">
        <w:rPr>
          <w:rFonts w:ascii="Times New Roman" w:eastAsia="Times New Roman" w:hAnsi="Times New Roman" w:cs="Times New Roman"/>
          <w:b/>
          <w:bCs/>
          <w:color w:val="249CCC"/>
          <w:sz w:val="20"/>
          <w:szCs w:val="20"/>
          <w:u w:val="single"/>
        </w:rPr>
        <w:t>Gaurav</w:t>
      </w:r>
      <w:proofErr w:type="spellEnd"/>
      <w:r w:rsidRPr="009F3B06">
        <w:rPr>
          <w:rFonts w:ascii="Times New Roman" w:eastAsia="Times New Roman" w:hAnsi="Times New Roman" w:cs="Times New Roman"/>
          <w:b/>
          <w:bCs/>
          <w:color w:val="249CCC"/>
          <w:sz w:val="20"/>
          <w:szCs w:val="20"/>
          <w:u w:val="single"/>
        </w:rPr>
        <w:t xml:space="preserve"> Kumar</w:t>
      </w:r>
      <w:r w:rsidRPr="009F3B06">
        <w:rPr>
          <w:rFonts w:ascii="Times New Roman" w:eastAsia="Times New Roman" w:hAnsi="Times New Roman" w:cs="Times New Roman"/>
          <w:b/>
          <w:bCs/>
          <w:color w:val="979797"/>
          <w:sz w:val="20"/>
          <w:szCs w:val="20"/>
        </w:rPr>
        <w:fldChar w:fldCharType="end"/>
      </w:r>
      <w:r w:rsidRPr="009F3B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F3B06">
        <w:rPr>
          <w:rFonts w:ascii="Times New Roman" w:eastAsia="Times New Roman" w:hAnsi="Times New Roman" w:cs="Times New Roman"/>
          <w:b/>
          <w:bCs/>
          <w:color w:val="979797"/>
          <w:sz w:val="20"/>
          <w:szCs w:val="20"/>
        </w:rPr>
        <w:t> </w:t>
      </w:r>
      <w:hyperlink r:id="rId12" w:history="1">
        <w:r w:rsidRPr="009F3B06">
          <w:rPr>
            <w:rFonts w:ascii="Times New Roman" w:eastAsia="Times New Roman" w:hAnsi="Times New Roman" w:cs="Times New Roman"/>
            <w:b/>
            <w:bCs/>
            <w:color w:val="249CCC"/>
            <w:sz w:val="20"/>
            <w:szCs w:val="20"/>
            <w:u w:val="single"/>
          </w:rPr>
          <w:t>Linux Commands Tricks</w:t>
        </w:r>
      </w:hyperlink>
      <w:r w:rsidRPr="009F3B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F3B06">
        <w:rPr>
          <w:rFonts w:ascii="Times New Roman" w:eastAsia="Times New Roman" w:hAnsi="Times New Roman" w:cs="Times New Roman"/>
          <w:b/>
          <w:bCs/>
          <w:color w:val="979797"/>
          <w:sz w:val="20"/>
          <w:szCs w:val="20"/>
        </w:rPr>
        <w:t> </w:t>
      </w:r>
      <w:hyperlink r:id="rId13" w:anchor="respond" w:history="1">
        <w:r w:rsidRPr="009F3B06">
          <w:rPr>
            <w:rFonts w:ascii="Times New Roman" w:eastAsia="Times New Roman" w:hAnsi="Times New Roman" w:cs="Times New Roman"/>
            <w:b/>
            <w:bCs/>
            <w:color w:val="249CCC"/>
            <w:sz w:val="20"/>
            <w:szCs w:val="20"/>
            <w:u w:val="single"/>
          </w:rPr>
          <w:t>Leave a comment</w:t>
        </w:r>
      </w:hyperlink>
    </w:p>
    <w:p w:rsidR="009F3B06" w:rsidRPr="009F3B06" w:rsidRDefault="009F3B06" w:rsidP="009F3B06">
      <w:pPr>
        <w:shd w:val="clear" w:color="auto" w:fill="FFFFFF"/>
        <w:spacing w:before="100" w:beforeAutospacing="1" w:after="100" w:afterAutospacing="1" w:line="240" w:lineRule="auto"/>
        <w:outlineLvl w:val="1"/>
        <w:rPr>
          <w:ins w:id="0" w:author="Unknown"/>
          <w:rFonts w:ascii="Helvetica" w:eastAsia="Times New Roman" w:hAnsi="Helvetica" w:cs="Helvetica"/>
          <w:color w:val="404040"/>
          <w:sz w:val="36"/>
          <w:szCs w:val="36"/>
        </w:rPr>
      </w:pPr>
      <w:ins w:id="1" w:author="Unknown">
        <w:r w:rsidRPr="009F3B06">
          <w:rPr>
            <w:rFonts w:ascii="Helvetica" w:eastAsia="Times New Roman" w:hAnsi="Helvetica" w:cs="Helvetica"/>
            <w:b/>
            <w:bCs/>
            <w:color w:val="404040"/>
            <w:sz w:val="36"/>
            <w:szCs w:val="36"/>
          </w:rPr>
          <w:t>“</w:t>
        </w:r>
        <w:proofErr w:type="spellStart"/>
        <w:proofErr w:type="gramStart"/>
        <w:r w:rsidRPr="009F3B06">
          <w:rPr>
            <w:rFonts w:ascii="Helvetica" w:eastAsia="Times New Roman" w:hAnsi="Helvetica" w:cs="Helvetica"/>
            <w:b/>
            <w:bCs/>
            <w:color w:val="404040"/>
            <w:sz w:val="36"/>
            <w:szCs w:val="36"/>
          </w:rPr>
          <w:t>ln</w:t>
        </w:r>
        <w:proofErr w:type="spellEnd"/>
        <w:proofErr w:type="gramEnd"/>
        <w:r w:rsidRPr="009F3B06">
          <w:rPr>
            <w:rFonts w:ascii="Helvetica" w:eastAsia="Times New Roman" w:hAnsi="Helvetica" w:cs="Helvetica"/>
            <w:b/>
            <w:bCs/>
            <w:color w:val="404040"/>
            <w:sz w:val="36"/>
            <w:szCs w:val="36"/>
          </w:rPr>
          <w:t>” command</w:t>
        </w:r>
      </w:ins>
    </w:p>
    <w:p w:rsidR="009F3B06" w:rsidRPr="009F3B06" w:rsidRDefault="009F3B06" w:rsidP="009F3B06">
      <w:pPr>
        <w:shd w:val="clear" w:color="auto" w:fill="FFFFFF"/>
        <w:spacing w:before="100" w:beforeAutospacing="1" w:after="360" w:line="240" w:lineRule="auto"/>
        <w:rPr>
          <w:ins w:id="2" w:author="Unknown"/>
          <w:rFonts w:ascii="Helvetica" w:eastAsia="Times New Roman" w:hAnsi="Helvetica" w:cs="Helvetica"/>
          <w:color w:val="404040"/>
          <w:sz w:val="21"/>
          <w:szCs w:val="21"/>
        </w:rPr>
      </w:pPr>
      <w:ins w:id="3" w:author="Unknown"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>Using Linux “</w:t>
        </w:r>
        <w:proofErr w:type="spellStart"/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>ln</w:t>
        </w:r>
        <w:proofErr w:type="spellEnd"/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 xml:space="preserve">” command you can make links between files. There are two types of links </w:t>
        </w:r>
        <w:proofErr w:type="spellStart"/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>i.e</w:t>
        </w:r>
        <w:proofErr w:type="spellEnd"/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 xml:space="preserve"> Hard Link and Soft Link.</w:t>
        </w:r>
      </w:ins>
    </w:p>
    <w:p w:rsidR="009F3B06" w:rsidRPr="009F3B06" w:rsidRDefault="009F3B06" w:rsidP="009F3B06">
      <w:pPr>
        <w:shd w:val="clear" w:color="auto" w:fill="FFFFFF"/>
        <w:spacing w:before="100" w:beforeAutospacing="1" w:after="360" w:line="240" w:lineRule="auto"/>
        <w:rPr>
          <w:ins w:id="4" w:author="Unknown"/>
          <w:rFonts w:ascii="Helvetica" w:eastAsia="Times New Roman" w:hAnsi="Helvetica" w:cs="Helvetica"/>
          <w:color w:val="404040"/>
          <w:sz w:val="21"/>
          <w:szCs w:val="21"/>
        </w:rPr>
      </w:pPr>
      <w:ins w:id="5" w:author="Unknown"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>The different between Soft Link and Hard Link as below;</w:t>
        </w:r>
      </w:ins>
    </w:p>
    <w:tbl>
      <w:tblPr>
        <w:tblW w:w="10073" w:type="dxa"/>
        <w:tblCellSpacing w:w="15" w:type="dxa"/>
        <w:tblBorders>
          <w:bottom w:val="single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1"/>
        <w:gridCol w:w="3520"/>
        <w:gridCol w:w="3462"/>
      </w:tblGrid>
      <w:tr w:rsidR="009F3B06" w:rsidRPr="009F3B06" w:rsidTr="009F3B06">
        <w:trPr>
          <w:tblHeader/>
          <w:tblCellSpacing w:w="15" w:type="dxa"/>
        </w:trPr>
        <w:tc>
          <w:tcPr>
            <w:tcW w:w="6" w:type="dxa"/>
            <w:tcBorders>
              <w:bottom w:val="single" w:sz="6" w:space="0" w:color="111111"/>
            </w:tcBorders>
            <w:noWrap/>
            <w:vAlign w:val="center"/>
            <w:hideMark/>
          </w:tcPr>
          <w:p w:rsidR="009F3B06" w:rsidRPr="009F3B06" w:rsidRDefault="009F3B06" w:rsidP="009F3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" w:type="dxa"/>
            <w:tcBorders>
              <w:bottom w:val="single" w:sz="6" w:space="0" w:color="111111"/>
            </w:tcBorders>
            <w:noWrap/>
            <w:vAlign w:val="center"/>
            <w:hideMark/>
          </w:tcPr>
          <w:p w:rsidR="009F3B06" w:rsidRPr="009F3B06" w:rsidRDefault="009F3B06" w:rsidP="009F3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" w:type="dxa"/>
            <w:tcBorders>
              <w:bottom w:val="single" w:sz="6" w:space="0" w:color="111111"/>
            </w:tcBorders>
            <w:noWrap/>
            <w:vAlign w:val="center"/>
            <w:hideMark/>
          </w:tcPr>
          <w:p w:rsidR="009F3B06" w:rsidRPr="009F3B06" w:rsidRDefault="009F3B06" w:rsidP="009F3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F3B06" w:rsidRPr="009F3B06" w:rsidTr="009F3B06">
        <w:trPr>
          <w:tblCellSpacing w:w="15" w:type="dxa"/>
        </w:trPr>
        <w:tc>
          <w:tcPr>
            <w:tcW w:w="10043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3B06" w:rsidRPr="009F3B06" w:rsidRDefault="009F3B06" w:rsidP="009F3B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3B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10043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3B06" w:rsidRPr="009F3B06" w:rsidRDefault="009F3B06" w:rsidP="009F3B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3B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Soft Link</w:t>
            </w:r>
          </w:p>
        </w:tc>
        <w:tc>
          <w:tcPr>
            <w:tcW w:w="10043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3B06" w:rsidRPr="009F3B06" w:rsidRDefault="009F3B06" w:rsidP="009F3B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3B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 Link</w:t>
            </w:r>
          </w:p>
        </w:tc>
      </w:tr>
      <w:tr w:rsidR="009F3B06" w:rsidRPr="009F3B06" w:rsidTr="009F3B06">
        <w:trPr>
          <w:trHeight w:val="525"/>
          <w:tblCellSpacing w:w="15" w:type="dxa"/>
        </w:trPr>
        <w:tc>
          <w:tcPr>
            <w:tcW w:w="10043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3B06" w:rsidRPr="009F3B06" w:rsidRDefault="009F3B06" w:rsidP="009F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B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43" w:type="dxa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3B06" w:rsidRPr="009F3B06" w:rsidRDefault="009F3B06" w:rsidP="009F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B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Size of link is equal to number of </w:t>
            </w:r>
            <w:r w:rsidRPr="009F3B0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characters in the name of original file.</w:t>
            </w:r>
          </w:p>
        </w:tc>
        <w:tc>
          <w:tcPr>
            <w:tcW w:w="10043" w:type="dxa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3B06" w:rsidRPr="009F3B06" w:rsidRDefault="009F3B06" w:rsidP="009F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B0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Size of both file is same.</w:t>
            </w:r>
          </w:p>
        </w:tc>
      </w:tr>
      <w:tr w:rsidR="009F3B06" w:rsidRPr="009F3B06" w:rsidTr="009F3B06">
        <w:trPr>
          <w:tblCellSpacing w:w="15" w:type="dxa"/>
        </w:trPr>
        <w:tc>
          <w:tcPr>
            <w:tcW w:w="10043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3B06" w:rsidRPr="009F3B06" w:rsidRDefault="009F3B06" w:rsidP="009F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B0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0043" w:type="dxa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3B06" w:rsidRPr="009F3B06" w:rsidRDefault="009F3B06" w:rsidP="009F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B06">
              <w:rPr>
                <w:rFonts w:ascii="Times New Roman" w:eastAsia="Times New Roman" w:hAnsi="Times New Roman" w:cs="Times New Roman"/>
                <w:sz w:val="24"/>
                <w:szCs w:val="24"/>
              </w:rPr>
              <w:t>Can be created across the partition.</w:t>
            </w:r>
          </w:p>
        </w:tc>
        <w:tc>
          <w:tcPr>
            <w:tcW w:w="10043" w:type="dxa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3B06" w:rsidRPr="009F3B06" w:rsidRDefault="009F3B06" w:rsidP="009F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B06">
              <w:rPr>
                <w:rFonts w:ascii="Times New Roman" w:eastAsia="Times New Roman" w:hAnsi="Times New Roman" w:cs="Times New Roman"/>
                <w:sz w:val="24"/>
                <w:szCs w:val="24"/>
              </w:rPr>
              <w:t>Can't be created across the partition.</w:t>
            </w:r>
          </w:p>
        </w:tc>
      </w:tr>
      <w:tr w:rsidR="009F3B06" w:rsidRPr="009F3B06" w:rsidTr="009F3B06">
        <w:trPr>
          <w:tblCellSpacing w:w="15" w:type="dxa"/>
        </w:trPr>
        <w:tc>
          <w:tcPr>
            <w:tcW w:w="10043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3B06" w:rsidRPr="009F3B06" w:rsidRDefault="009F3B06" w:rsidP="009F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B0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43" w:type="dxa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3B06" w:rsidRPr="009F3B06" w:rsidRDefault="009F3B06" w:rsidP="009F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3B06">
              <w:rPr>
                <w:rFonts w:ascii="Times New Roman" w:eastAsia="Times New Roman" w:hAnsi="Times New Roman" w:cs="Times New Roman"/>
                <w:sz w:val="24"/>
                <w:szCs w:val="24"/>
              </w:rPr>
              <w:t>Inode</w:t>
            </w:r>
            <w:proofErr w:type="spellEnd"/>
            <w:r w:rsidRPr="009F3B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 of source and link file is different.</w:t>
            </w:r>
          </w:p>
        </w:tc>
        <w:tc>
          <w:tcPr>
            <w:tcW w:w="10043" w:type="dxa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3B06" w:rsidRPr="009F3B06" w:rsidRDefault="009F3B06" w:rsidP="009F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3B06">
              <w:rPr>
                <w:rFonts w:ascii="Times New Roman" w:eastAsia="Times New Roman" w:hAnsi="Times New Roman" w:cs="Times New Roman"/>
                <w:sz w:val="24"/>
                <w:szCs w:val="24"/>
              </w:rPr>
              <w:t>Inode</w:t>
            </w:r>
            <w:proofErr w:type="spellEnd"/>
            <w:r w:rsidRPr="009F3B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 of both file is same.</w:t>
            </w:r>
          </w:p>
        </w:tc>
      </w:tr>
      <w:tr w:rsidR="009F3B06" w:rsidRPr="009F3B06" w:rsidTr="009F3B06">
        <w:trPr>
          <w:tblCellSpacing w:w="15" w:type="dxa"/>
        </w:trPr>
        <w:tc>
          <w:tcPr>
            <w:tcW w:w="10043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3B06" w:rsidRPr="009F3B06" w:rsidRDefault="009F3B06" w:rsidP="009F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B0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43" w:type="dxa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3B06" w:rsidRPr="009F3B06" w:rsidRDefault="009F3B06" w:rsidP="009F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B06">
              <w:rPr>
                <w:rFonts w:ascii="Times New Roman" w:eastAsia="Times New Roman" w:hAnsi="Times New Roman" w:cs="Times New Roman"/>
                <w:sz w:val="24"/>
                <w:szCs w:val="24"/>
              </w:rPr>
              <w:t>If original file is deleted, link is broken and data is lost.</w:t>
            </w:r>
          </w:p>
        </w:tc>
        <w:tc>
          <w:tcPr>
            <w:tcW w:w="10043" w:type="dxa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3B06" w:rsidRPr="009F3B06" w:rsidRDefault="009F3B06" w:rsidP="009F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B06">
              <w:rPr>
                <w:rFonts w:ascii="Times New Roman" w:eastAsia="Times New Roman" w:hAnsi="Times New Roman" w:cs="Times New Roman"/>
                <w:sz w:val="24"/>
                <w:szCs w:val="24"/>
              </w:rPr>
              <w:t>If original file is deleted then also link will contain data.</w:t>
            </w:r>
          </w:p>
        </w:tc>
      </w:tr>
      <w:tr w:rsidR="009F3B06" w:rsidRPr="009F3B06" w:rsidTr="009F3B06">
        <w:trPr>
          <w:tblCellSpacing w:w="15" w:type="dxa"/>
        </w:trPr>
        <w:tc>
          <w:tcPr>
            <w:tcW w:w="10043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3B06" w:rsidRPr="009F3B06" w:rsidRDefault="009F3B06" w:rsidP="009F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B0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043" w:type="dxa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3B06" w:rsidRPr="009F3B06" w:rsidRDefault="009F3B06" w:rsidP="009F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B06">
              <w:rPr>
                <w:rFonts w:ascii="Times New Roman" w:eastAsia="Times New Roman" w:hAnsi="Times New Roman" w:cs="Times New Roman"/>
                <w:sz w:val="24"/>
                <w:szCs w:val="24"/>
              </w:rPr>
              <w:t>Shortcut File</w:t>
            </w:r>
          </w:p>
        </w:tc>
        <w:tc>
          <w:tcPr>
            <w:tcW w:w="10043" w:type="dxa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3B06" w:rsidRPr="009F3B06" w:rsidRDefault="009F3B06" w:rsidP="009F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B06">
              <w:rPr>
                <w:rFonts w:ascii="Times New Roman" w:eastAsia="Times New Roman" w:hAnsi="Times New Roman" w:cs="Times New Roman"/>
                <w:sz w:val="24"/>
                <w:szCs w:val="24"/>
              </w:rPr>
              <w:t>Backup File</w:t>
            </w:r>
          </w:p>
        </w:tc>
      </w:tr>
    </w:tbl>
    <w:p w:rsidR="009F3B06" w:rsidRPr="009F3B06" w:rsidRDefault="009F3B06" w:rsidP="009F3B06">
      <w:pPr>
        <w:shd w:val="clear" w:color="auto" w:fill="FFFFFF"/>
        <w:spacing w:before="100" w:beforeAutospacing="1" w:after="360" w:line="240" w:lineRule="auto"/>
        <w:rPr>
          <w:ins w:id="6" w:author="Unknown"/>
          <w:rFonts w:ascii="Helvetica" w:eastAsia="Times New Roman" w:hAnsi="Helvetica" w:cs="Helvetica"/>
          <w:color w:val="404040"/>
          <w:sz w:val="21"/>
          <w:szCs w:val="21"/>
        </w:rPr>
      </w:pPr>
      <w:ins w:id="7" w:author="Unknown"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>In this article we will see how to create a soft as well as hard link between files.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8" w:author="Unknown"/>
          <w:rFonts w:ascii="Courier" w:eastAsia="Times New Roman" w:hAnsi="Courier" w:cs="Courier New"/>
          <w:color w:val="404040"/>
          <w:sz w:val="20"/>
          <w:szCs w:val="20"/>
        </w:rPr>
      </w:pPr>
      <w:proofErr w:type="spellStart"/>
      <w:proofErr w:type="gramStart"/>
      <w:ins w:id="9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ln</w:t>
        </w:r>
        <w:proofErr w:type="spellEnd"/>
        <w:proofErr w:type="gram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command syntax; 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10" w:author="Unknown"/>
          <w:rFonts w:ascii="Courier" w:eastAsia="Times New Roman" w:hAnsi="Courier" w:cs="Courier New"/>
          <w:color w:val="404040"/>
          <w:sz w:val="20"/>
          <w:szCs w:val="20"/>
        </w:rPr>
      </w:pPr>
      <w:ins w:id="11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     </w:t>
        </w:r>
        <w:proofErr w:type="spellStart"/>
        <w:proofErr w:type="gram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ln</w:t>
        </w:r>
        <w:proofErr w:type="spellEnd"/>
        <w:proofErr w:type="gram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[OPTION]...  TARGET LINKNAME 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12" w:author="Unknown"/>
          <w:rFonts w:ascii="Courier" w:eastAsia="Times New Roman" w:hAnsi="Courier" w:cs="Courier New"/>
          <w:color w:val="404040"/>
          <w:sz w:val="20"/>
          <w:szCs w:val="20"/>
        </w:rPr>
      </w:pPr>
      <w:ins w:id="13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     </w:t>
        </w:r>
        <w:proofErr w:type="spellStart"/>
        <w:proofErr w:type="gram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ln</w:t>
        </w:r>
        <w:proofErr w:type="spellEnd"/>
        <w:proofErr w:type="gram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[OPTION]... TARGET 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14" w:author="Unknown"/>
          <w:rFonts w:ascii="Courier" w:eastAsia="Times New Roman" w:hAnsi="Courier" w:cs="Courier New"/>
          <w:color w:val="404040"/>
          <w:sz w:val="20"/>
          <w:szCs w:val="20"/>
        </w:rPr>
      </w:pPr>
      <w:ins w:id="15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     </w:t>
        </w:r>
        <w:proofErr w:type="spellStart"/>
        <w:proofErr w:type="gram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ln</w:t>
        </w:r>
        <w:proofErr w:type="spellEnd"/>
        <w:proofErr w:type="gram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[OPTION]... TARGET... DIRECTORY 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16" w:author="Unknown"/>
          <w:rFonts w:ascii="Courier" w:eastAsia="Times New Roman" w:hAnsi="Courier" w:cs="Courier New"/>
          <w:color w:val="404040"/>
          <w:sz w:val="20"/>
          <w:szCs w:val="20"/>
        </w:rPr>
      </w:pPr>
      <w:ins w:id="17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     </w:t>
        </w:r>
        <w:proofErr w:type="spellStart"/>
        <w:proofErr w:type="gram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ln</w:t>
        </w:r>
        <w:proofErr w:type="spellEnd"/>
        <w:proofErr w:type="gram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[OPTION]...  DIRECTORY TARGET...</w:t>
        </w:r>
      </w:ins>
    </w:p>
    <w:p w:rsidR="009F3B06" w:rsidRPr="009F3B06" w:rsidRDefault="009F3B06" w:rsidP="009F3B06">
      <w:pPr>
        <w:shd w:val="clear" w:color="auto" w:fill="FFFFFF"/>
        <w:spacing w:before="100" w:beforeAutospacing="1" w:after="360" w:line="240" w:lineRule="auto"/>
        <w:rPr>
          <w:ins w:id="18" w:author="Unknown"/>
          <w:rFonts w:ascii="Helvetica" w:eastAsia="Times New Roman" w:hAnsi="Helvetica" w:cs="Helvetica"/>
          <w:color w:val="404040"/>
          <w:sz w:val="21"/>
          <w:szCs w:val="21"/>
        </w:rPr>
      </w:pPr>
      <w:ins w:id="19" w:author="Unknown">
        <w:r w:rsidRPr="009F3B06">
          <w:rPr>
            <w:rFonts w:ascii="Helvetica" w:eastAsia="Times New Roman" w:hAnsi="Helvetica" w:cs="Helvetica"/>
            <w:b/>
            <w:bCs/>
            <w:color w:val="FF6600"/>
            <w:sz w:val="21"/>
            <w:szCs w:val="21"/>
          </w:rPr>
          <w:t xml:space="preserve">1) Create a </w:t>
        </w:r>
        <w:proofErr w:type="spellStart"/>
        <w:r w:rsidRPr="009F3B06">
          <w:rPr>
            <w:rFonts w:ascii="Helvetica" w:eastAsia="Times New Roman" w:hAnsi="Helvetica" w:cs="Helvetica"/>
            <w:b/>
            <w:bCs/>
            <w:color w:val="FF6600"/>
            <w:sz w:val="21"/>
            <w:szCs w:val="21"/>
          </w:rPr>
          <w:t>softlink</w:t>
        </w:r>
        <w:proofErr w:type="spellEnd"/>
        <w:r w:rsidRPr="009F3B06">
          <w:rPr>
            <w:rFonts w:ascii="Helvetica" w:eastAsia="Times New Roman" w:hAnsi="Helvetica" w:cs="Helvetica"/>
            <w:b/>
            <w:bCs/>
            <w:color w:val="FF6600"/>
            <w:sz w:val="21"/>
            <w:szCs w:val="21"/>
          </w:rPr>
          <w:t xml:space="preserve"> of file and directory.</w:t>
        </w:r>
      </w:ins>
    </w:p>
    <w:p w:rsidR="009F3B06" w:rsidRPr="009F3B06" w:rsidRDefault="009F3B06" w:rsidP="009F3B06">
      <w:pPr>
        <w:shd w:val="clear" w:color="auto" w:fill="FFFFFF"/>
        <w:spacing w:before="100" w:beforeAutospacing="1" w:after="360" w:line="240" w:lineRule="auto"/>
        <w:rPr>
          <w:ins w:id="20" w:author="Unknown"/>
          <w:rFonts w:ascii="Helvetica" w:eastAsia="Times New Roman" w:hAnsi="Helvetica" w:cs="Helvetica"/>
          <w:color w:val="404040"/>
          <w:sz w:val="21"/>
          <w:szCs w:val="21"/>
        </w:rPr>
      </w:pPr>
      <w:ins w:id="21" w:author="Unknown"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 xml:space="preserve">For demonstration, </w:t>
        </w:r>
        <w:proofErr w:type="gramStart"/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>Let’s</w:t>
        </w:r>
        <w:proofErr w:type="gramEnd"/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 xml:space="preserve"> create a file named “</w:t>
        </w:r>
        <w:r w:rsidRPr="009F3B06">
          <w:rPr>
            <w:rFonts w:ascii="Helvetica" w:eastAsia="Times New Roman" w:hAnsi="Helvetica" w:cs="Helvetica"/>
            <w:b/>
            <w:bCs/>
            <w:color w:val="404040"/>
            <w:sz w:val="21"/>
            <w:szCs w:val="21"/>
          </w:rPr>
          <w:t>sample1.txt</w:t>
        </w:r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>” and put some content on it, refer below command.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22" w:author="Unknown"/>
          <w:rFonts w:ascii="Courier" w:eastAsia="Times New Roman" w:hAnsi="Courier" w:cs="Courier New"/>
          <w:color w:val="404040"/>
          <w:sz w:val="20"/>
          <w:szCs w:val="20"/>
        </w:rPr>
      </w:pPr>
      <w:ins w:id="23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[gaurav@server1 ~]$ echo "Linux is Open Source OS" &gt; sample1.txt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24" w:author="Unknown"/>
          <w:rFonts w:ascii="Courier" w:eastAsia="Times New Roman" w:hAnsi="Courier" w:cs="Courier New"/>
          <w:color w:val="404040"/>
          <w:sz w:val="20"/>
          <w:szCs w:val="20"/>
        </w:rPr>
      </w:pPr>
      <w:ins w:id="25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[gaurav@server1 ~]$ </w:t>
        </w:r>
        <w:proofErr w:type="gram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cat</w:t>
        </w:r>
        <w:proofErr w:type="gram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sample1.txt 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26" w:author="Unknown"/>
          <w:rFonts w:ascii="Courier" w:eastAsia="Times New Roman" w:hAnsi="Courier" w:cs="Courier New"/>
          <w:color w:val="404040"/>
          <w:sz w:val="20"/>
          <w:szCs w:val="20"/>
        </w:rPr>
      </w:pPr>
      <w:ins w:id="27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Linux is Open Source OS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28" w:author="Unknown"/>
          <w:rFonts w:ascii="Courier" w:eastAsia="Times New Roman" w:hAnsi="Courier" w:cs="Courier New"/>
          <w:color w:val="404040"/>
          <w:sz w:val="20"/>
          <w:szCs w:val="20"/>
        </w:rPr>
      </w:pPr>
      <w:ins w:id="29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[gaurav@server1 ~]$</w:t>
        </w:r>
      </w:ins>
    </w:p>
    <w:p w:rsidR="009F3B06" w:rsidRPr="009F3B06" w:rsidRDefault="009F3B06" w:rsidP="009F3B06">
      <w:pPr>
        <w:shd w:val="clear" w:color="auto" w:fill="FFFFFF"/>
        <w:spacing w:before="100" w:beforeAutospacing="1" w:after="360" w:line="240" w:lineRule="auto"/>
        <w:rPr>
          <w:ins w:id="30" w:author="Unknown"/>
          <w:rFonts w:ascii="Helvetica" w:eastAsia="Times New Roman" w:hAnsi="Helvetica" w:cs="Helvetica"/>
          <w:color w:val="404040"/>
          <w:sz w:val="21"/>
          <w:szCs w:val="21"/>
        </w:rPr>
      </w:pPr>
      <w:ins w:id="31" w:author="Unknown"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>To create a soft link you can use the </w:t>
        </w:r>
        <w:r w:rsidRPr="009F3B06">
          <w:rPr>
            <w:rFonts w:ascii="Helvetica" w:eastAsia="Times New Roman" w:hAnsi="Helvetica" w:cs="Helvetica"/>
            <w:b/>
            <w:bCs/>
            <w:color w:val="404040"/>
            <w:sz w:val="21"/>
            <w:szCs w:val="21"/>
          </w:rPr>
          <w:t>“-s”</w:t>
        </w:r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> option.</w:t>
        </w:r>
      </w:ins>
    </w:p>
    <w:p w:rsidR="009F3B06" w:rsidRPr="009F3B06" w:rsidRDefault="009F3B06" w:rsidP="009F3B06">
      <w:pPr>
        <w:shd w:val="clear" w:color="auto" w:fill="FFFFFF"/>
        <w:spacing w:before="100" w:beforeAutospacing="1" w:after="360" w:line="240" w:lineRule="auto"/>
        <w:rPr>
          <w:ins w:id="32" w:author="Unknown"/>
          <w:rFonts w:ascii="Helvetica" w:eastAsia="Times New Roman" w:hAnsi="Helvetica" w:cs="Helvetica"/>
          <w:color w:val="404040"/>
          <w:sz w:val="21"/>
          <w:szCs w:val="21"/>
        </w:rPr>
      </w:pPr>
      <w:ins w:id="33" w:author="Unknown">
        <w:r w:rsidRPr="009F3B06">
          <w:rPr>
            <w:rFonts w:ascii="Helvetica" w:eastAsia="Times New Roman" w:hAnsi="Helvetica" w:cs="Helvetica"/>
            <w:b/>
            <w:bCs/>
            <w:color w:val="404040"/>
            <w:sz w:val="21"/>
            <w:szCs w:val="21"/>
          </w:rPr>
          <w:t>#</w:t>
        </w:r>
        <w:proofErr w:type="spellStart"/>
        <w:r w:rsidRPr="009F3B06">
          <w:rPr>
            <w:rFonts w:ascii="Helvetica" w:eastAsia="Times New Roman" w:hAnsi="Helvetica" w:cs="Helvetica"/>
            <w:b/>
            <w:bCs/>
            <w:color w:val="404040"/>
            <w:sz w:val="21"/>
            <w:szCs w:val="21"/>
          </w:rPr>
          <w:t>ln</w:t>
        </w:r>
        <w:proofErr w:type="spellEnd"/>
        <w:r w:rsidRPr="009F3B06">
          <w:rPr>
            <w:rFonts w:ascii="Helvetica" w:eastAsia="Times New Roman" w:hAnsi="Helvetica" w:cs="Helvetica"/>
            <w:b/>
            <w:bCs/>
            <w:color w:val="404040"/>
            <w:sz w:val="21"/>
            <w:szCs w:val="21"/>
          </w:rPr>
          <w:t xml:space="preserve"> -s &lt;path of original file&gt; &lt;Path of soft link&gt;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34" w:author="Unknown"/>
          <w:rFonts w:ascii="Courier" w:eastAsia="Times New Roman" w:hAnsi="Courier" w:cs="Courier New"/>
          <w:color w:val="404040"/>
          <w:sz w:val="20"/>
          <w:szCs w:val="20"/>
        </w:rPr>
      </w:pPr>
      <w:ins w:id="35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[gaurav@server1 ~]$ </w:t>
        </w:r>
        <w:proofErr w:type="spellStart"/>
        <w:proofErr w:type="gram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ln</w:t>
        </w:r>
        <w:proofErr w:type="spellEnd"/>
        <w:proofErr w:type="gram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-s sample1.txt  Storage/sample2.txt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36" w:author="Unknown"/>
          <w:rFonts w:ascii="Courier" w:eastAsia="Times New Roman" w:hAnsi="Courier" w:cs="Courier New"/>
          <w:color w:val="404040"/>
          <w:sz w:val="20"/>
          <w:szCs w:val="20"/>
        </w:rPr>
      </w:pPr>
      <w:ins w:id="37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lastRenderedPageBreak/>
          <w:t xml:space="preserve">[gaurav@server1 ~]$ </w:t>
        </w:r>
        <w:proofErr w:type="spellStart"/>
        <w:proofErr w:type="gram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ls</w:t>
        </w:r>
        <w:proofErr w:type="spellEnd"/>
        <w:proofErr w:type="gram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-l Storage/sample2.txt 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38" w:author="Unknown"/>
          <w:rFonts w:ascii="Courier" w:eastAsia="Times New Roman" w:hAnsi="Courier" w:cs="Courier New"/>
          <w:color w:val="404040"/>
          <w:sz w:val="20"/>
          <w:szCs w:val="20"/>
        </w:rPr>
      </w:pPr>
      <w:proofErr w:type="spellStart"/>
      <w:proofErr w:type="gramStart"/>
      <w:ins w:id="39" w:author="Unknown">
        <w:r w:rsidRPr="009F3B06">
          <w:rPr>
            <w:rFonts w:ascii="Courier" w:eastAsia="Times New Roman" w:hAnsi="Courier" w:cs="Courier New"/>
            <w:b/>
            <w:bCs/>
            <w:color w:val="FF0000"/>
            <w:sz w:val="20"/>
            <w:szCs w:val="20"/>
          </w:rPr>
          <w:t>l</w:t>
        </w:r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rwxrwxrwx</w:t>
        </w:r>
        <w:proofErr w:type="spellEnd"/>
        <w:proofErr w:type="gram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. 1 </w:t>
        </w:r>
        <w:proofErr w:type="spell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gaurav</w:t>
        </w:r>
        <w:proofErr w:type="spell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</w:t>
        </w:r>
        <w:proofErr w:type="spell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gaurav</w:t>
        </w:r>
        <w:proofErr w:type="spell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11 Oct 20 11:07 Storage/sample2.txt -&gt; sample1.txt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40" w:author="Unknown"/>
          <w:rFonts w:ascii="Courier" w:eastAsia="Times New Roman" w:hAnsi="Courier" w:cs="Courier New"/>
          <w:color w:val="404040"/>
          <w:sz w:val="20"/>
          <w:szCs w:val="20"/>
        </w:rPr>
      </w:pPr>
      <w:ins w:id="41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[gaurav@server1 ~]$</w:t>
        </w:r>
      </w:ins>
    </w:p>
    <w:p w:rsidR="009F3B06" w:rsidRPr="009F3B06" w:rsidRDefault="009F3B06" w:rsidP="009F3B06">
      <w:pPr>
        <w:shd w:val="clear" w:color="auto" w:fill="FFFFFF"/>
        <w:spacing w:before="100" w:beforeAutospacing="1" w:after="360" w:line="240" w:lineRule="auto"/>
        <w:rPr>
          <w:ins w:id="42" w:author="Unknown"/>
          <w:rFonts w:ascii="Helvetica" w:eastAsia="Times New Roman" w:hAnsi="Helvetica" w:cs="Helvetica"/>
          <w:color w:val="404040"/>
          <w:sz w:val="21"/>
          <w:szCs w:val="21"/>
        </w:rPr>
      </w:pPr>
      <w:ins w:id="43" w:author="Unknown"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 xml:space="preserve">As above, When </w:t>
        </w:r>
        <w:proofErr w:type="gramStart"/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>We</w:t>
        </w:r>
        <w:proofErr w:type="gramEnd"/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 xml:space="preserve"> execute the </w:t>
        </w:r>
        <w:r w:rsidRPr="009F3B06">
          <w:rPr>
            <w:rFonts w:ascii="Helvetica" w:eastAsia="Times New Roman" w:hAnsi="Helvetica" w:cs="Helvetica"/>
            <w:b/>
            <w:bCs/>
            <w:color w:val="404040"/>
            <w:sz w:val="21"/>
            <w:szCs w:val="21"/>
          </w:rPr>
          <w:t>“</w:t>
        </w:r>
        <w:proofErr w:type="spellStart"/>
        <w:r w:rsidRPr="009F3B06">
          <w:rPr>
            <w:rFonts w:ascii="Helvetica" w:eastAsia="Times New Roman" w:hAnsi="Helvetica" w:cs="Helvetica"/>
            <w:b/>
            <w:bCs/>
            <w:color w:val="404040"/>
            <w:sz w:val="21"/>
            <w:szCs w:val="21"/>
          </w:rPr>
          <w:t>ls</w:t>
        </w:r>
        <w:proofErr w:type="spellEnd"/>
        <w:r w:rsidRPr="009F3B06">
          <w:rPr>
            <w:rFonts w:ascii="Helvetica" w:eastAsia="Times New Roman" w:hAnsi="Helvetica" w:cs="Helvetica"/>
            <w:b/>
            <w:bCs/>
            <w:color w:val="404040"/>
            <w:sz w:val="21"/>
            <w:szCs w:val="21"/>
          </w:rPr>
          <w:t xml:space="preserve"> -l”</w:t>
        </w:r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 xml:space="preserve"> command, the 1st character in first line indicates one of the following file </w:t>
        </w:r>
        <w:proofErr w:type="spellStart"/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>types.The</w:t>
        </w:r>
        <w:proofErr w:type="spellEnd"/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 xml:space="preserve"> types of Files is shown below;</w:t>
        </w:r>
      </w:ins>
    </w:p>
    <w:tbl>
      <w:tblPr>
        <w:tblW w:w="10065" w:type="dxa"/>
        <w:tblCellSpacing w:w="15" w:type="dxa"/>
        <w:tblBorders>
          <w:bottom w:val="single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5"/>
        <w:gridCol w:w="5070"/>
      </w:tblGrid>
      <w:tr w:rsidR="009F3B06" w:rsidRPr="009F3B06" w:rsidTr="009F3B06">
        <w:trPr>
          <w:tblHeader/>
          <w:tblCellSpacing w:w="15" w:type="dxa"/>
        </w:trPr>
        <w:tc>
          <w:tcPr>
            <w:tcW w:w="5040" w:type="dxa"/>
            <w:tcBorders>
              <w:bottom w:val="single" w:sz="6" w:space="0" w:color="111111"/>
            </w:tcBorders>
            <w:noWrap/>
            <w:vAlign w:val="center"/>
            <w:hideMark/>
          </w:tcPr>
          <w:p w:rsidR="009F3B06" w:rsidRPr="009F3B06" w:rsidRDefault="009F3B06" w:rsidP="009F3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25" w:type="dxa"/>
            <w:tcBorders>
              <w:bottom w:val="single" w:sz="6" w:space="0" w:color="111111"/>
            </w:tcBorders>
            <w:noWrap/>
            <w:vAlign w:val="center"/>
            <w:hideMark/>
          </w:tcPr>
          <w:p w:rsidR="009F3B06" w:rsidRPr="009F3B06" w:rsidRDefault="009F3B06" w:rsidP="009F3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F3B06" w:rsidRPr="009F3B06" w:rsidTr="009F3B06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3B06" w:rsidRPr="009F3B06" w:rsidRDefault="009F3B06" w:rsidP="009F3B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3B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Symbol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3B06" w:rsidRPr="009F3B06" w:rsidRDefault="009F3B06" w:rsidP="009F3B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3B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of File</w:t>
            </w:r>
          </w:p>
        </w:tc>
      </w:tr>
      <w:tr w:rsidR="009F3B06" w:rsidRPr="009F3B06" w:rsidTr="009F3B0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3B06" w:rsidRPr="009F3B06" w:rsidRDefault="009F3B06" w:rsidP="009F3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B0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3B06" w:rsidRPr="009F3B06" w:rsidRDefault="009F3B06" w:rsidP="009F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B06">
              <w:rPr>
                <w:rFonts w:ascii="Times New Roman" w:eastAsia="Times New Roman" w:hAnsi="Times New Roman" w:cs="Times New Roman"/>
                <w:sz w:val="24"/>
                <w:szCs w:val="24"/>
              </w:rPr>
              <w:t>Normal File</w:t>
            </w:r>
          </w:p>
        </w:tc>
      </w:tr>
      <w:tr w:rsidR="009F3B06" w:rsidRPr="009F3B06" w:rsidTr="009F3B0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3B06" w:rsidRPr="009F3B06" w:rsidRDefault="009F3B06" w:rsidP="009F3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B06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3B06" w:rsidRPr="009F3B06" w:rsidRDefault="009F3B06" w:rsidP="009F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B06">
              <w:rPr>
                <w:rFonts w:ascii="Times New Roman" w:eastAsia="Times New Roman" w:hAnsi="Times New Roman" w:cs="Times New Roman"/>
                <w:sz w:val="24"/>
                <w:szCs w:val="24"/>
              </w:rPr>
              <w:t>Directory</w:t>
            </w:r>
          </w:p>
        </w:tc>
      </w:tr>
      <w:tr w:rsidR="009F3B06" w:rsidRPr="009F3B06" w:rsidTr="009F3B0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3B06" w:rsidRPr="009F3B06" w:rsidRDefault="009F3B06" w:rsidP="009F3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B06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3B06" w:rsidRPr="009F3B06" w:rsidRDefault="009F3B06" w:rsidP="009F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B06">
              <w:rPr>
                <w:rFonts w:ascii="Times New Roman" w:eastAsia="Times New Roman" w:hAnsi="Times New Roman" w:cs="Times New Roman"/>
                <w:sz w:val="24"/>
                <w:szCs w:val="24"/>
              </w:rPr>
              <w:t>Link file</w:t>
            </w:r>
          </w:p>
        </w:tc>
      </w:tr>
      <w:tr w:rsidR="009F3B06" w:rsidRPr="009F3B06" w:rsidTr="009F3B0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3B06" w:rsidRPr="009F3B06" w:rsidRDefault="009F3B06" w:rsidP="009F3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B06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3B06" w:rsidRPr="009F3B06" w:rsidRDefault="009F3B06" w:rsidP="009F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B06">
              <w:rPr>
                <w:rFonts w:ascii="Times New Roman" w:eastAsia="Times New Roman" w:hAnsi="Times New Roman" w:cs="Times New Roman"/>
                <w:sz w:val="24"/>
                <w:szCs w:val="24"/>
              </w:rPr>
              <w:t>Block Disk</w:t>
            </w:r>
          </w:p>
        </w:tc>
      </w:tr>
      <w:tr w:rsidR="009F3B06" w:rsidRPr="009F3B06" w:rsidTr="009F3B0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3B06" w:rsidRPr="009F3B06" w:rsidRDefault="009F3B06" w:rsidP="009F3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B06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3B06" w:rsidRPr="009F3B06" w:rsidRDefault="009F3B06" w:rsidP="009F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B06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file</w:t>
            </w:r>
          </w:p>
        </w:tc>
      </w:tr>
    </w:tbl>
    <w:p w:rsidR="009F3B06" w:rsidRPr="009F3B06" w:rsidRDefault="009F3B06" w:rsidP="009F3B06">
      <w:pPr>
        <w:shd w:val="clear" w:color="auto" w:fill="FFFFFF"/>
        <w:spacing w:before="100" w:beforeAutospacing="1" w:after="360" w:line="240" w:lineRule="auto"/>
        <w:rPr>
          <w:ins w:id="44" w:author="Unknown"/>
          <w:rFonts w:ascii="Helvetica" w:eastAsia="Times New Roman" w:hAnsi="Helvetica" w:cs="Helvetica"/>
          <w:color w:val="404040"/>
          <w:sz w:val="21"/>
          <w:szCs w:val="21"/>
        </w:rPr>
      </w:pPr>
      <w:ins w:id="45" w:author="Unknown">
        <w:r w:rsidRPr="009F3B06">
          <w:rPr>
            <w:rFonts w:ascii="Helvetica" w:eastAsia="Times New Roman" w:hAnsi="Helvetica" w:cs="Helvetica"/>
            <w:b/>
            <w:bCs/>
            <w:color w:val="404040"/>
            <w:sz w:val="21"/>
            <w:szCs w:val="21"/>
          </w:rPr>
          <w:t>Note:</w:t>
        </w:r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 xml:space="preserve"> When you use the soft link on file or directory, the </w:t>
        </w:r>
        <w:proofErr w:type="spellStart"/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>inode</w:t>
        </w:r>
        <w:proofErr w:type="spellEnd"/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 xml:space="preserve"> number will be different, refer below example.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46" w:author="Unknown"/>
          <w:rFonts w:ascii="Courier" w:eastAsia="Times New Roman" w:hAnsi="Courier" w:cs="Courier New"/>
          <w:color w:val="404040"/>
          <w:sz w:val="20"/>
          <w:szCs w:val="20"/>
        </w:rPr>
      </w:pPr>
      <w:ins w:id="47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[gaurav@server1 ~]$ </w:t>
        </w:r>
        <w:proofErr w:type="spellStart"/>
        <w:proofErr w:type="gram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ls</w:t>
        </w:r>
        <w:proofErr w:type="spellEnd"/>
        <w:proofErr w:type="gram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-li sample1.txt 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48" w:author="Unknown"/>
          <w:rFonts w:ascii="Courier" w:eastAsia="Times New Roman" w:hAnsi="Courier" w:cs="Courier New"/>
          <w:color w:val="404040"/>
          <w:sz w:val="20"/>
          <w:szCs w:val="20"/>
        </w:rPr>
      </w:pPr>
      <w:ins w:id="49" w:author="Unknown">
        <w:r w:rsidRPr="009F3B06">
          <w:rPr>
            <w:rFonts w:ascii="Courier" w:eastAsia="Times New Roman" w:hAnsi="Courier" w:cs="Courier New"/>
            <w:b/>
            <w:bCs/>
            <w:color w:val="FF0000"/>
            <w:sz w:val="20"/>
            <w:szCs w:val="20"/>
          </w:rPr>
          <w:t>137</w:t>
        </w:r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-</w:t>
        </w:r>
        <w:proofErr w:type="spell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rw</w:t>
        </w:r>
        <w:proofErr w:type="spell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-</w:t>
        </w:r>
        <w:proofErr w:type="spell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rw</w:t>
        </w:r>
        <w:proofErr w:type="spell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-r--. </w:t>
        </w:r>
        <w:proofErr w:type="gram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1 </w:t>
        </w:r>
        <w:proofErr w:type="spell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gaurav</w:t>
        </w:r>
        <w:proofErr w:type="spell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</w:t>
        </w:r>
        <w:proofErr w:type="spell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gaurav</w:t>
        </w:r>
        <w:proofErr w:type="spell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24 Oct 20 11:05 sample1.txt</w:t>
        </w:r>
        <w:proofErr w:type="gramEnd"/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50" w:author="Unknown"/>
          <w:rFonts w:ascii="Courier" w:eastAsia="Times New Roman" w:hAnsi="Courier" w:cs="Courier New"/>
          <w:color w:val="404040"/>
          <w:sz w:val="20"/>
          <w:szCs w:val="20"/>
        </w:rPr>
      </w:pPr>
      <w:ins w:id="51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[gaurav@server1 ~]$ </w:t>
        </w:r>
        <w:proofErr w:type="spellStart"/>
        <w:proofErr w:type="gram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ls</w:t>
        </w:r>
        <w:proofErr w:type="spellEnd"/>
        <w:proofErr w:type="gram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-li Storage/sample2.txt 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52" w:author="Unknown"/>
          <w:rFonts w:ascii="Courier" w:eastAsia="Times New Roman" w:hAnsi="Courier" w:cs="Courier New"/>
          <w:color w:val="404040"/>
          <w:sz w:val="20"/>
          <w:szCs w:val="20"/>
        </w:rPr>
      </w:pPr>
      <w:proofErr w:type="gramStart"/>
      <w:ins w:id="53" w:author="Unknown">
        <w:r w:rsidRPr="009F3B06">
          <w:rPr>
            <w:rFonts w:ascii="Courier" w:eastAsia="Times New Roman" w:hAnsi="Courier" w:cs="Courier New"/>
            <w:b/>
            <w:bCs/>
            <w:color w:val="FF0000"/>
            <w:sz w:val="20"/>
            <w:szCs w:val="20"/>
          </w:rPr>
          <w:t>138</w:t>
        </w:r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</w:t>
        </w:r>
        <w:proofErr w:type="spell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lrwxrwxrwx</w:t>
        </w:r>
        <w:proofErr w:type="spell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.</w:t>
        </w:r>
        <w:proofErr w:type="gram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1 </w:t>
        </w:r>
        <w:proofErr w:type="spell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gaurav</w:t>
        </w:r>
        <w:proofErr w:type="spell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</w:t>
        </w:r>
        <w:proofErr w:type="spell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gaurav</w:t>
        </w:r>
        <w:proofErr w:type="spell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11 Oct 20 11:07 Storage/sample2.txt -&gt; sample1.txt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54" w:author="Unknown"/>
          <w:rFonts w:ascii="Courier" w:eastAsia="Times New Roman" w:hAnsi="Courier" w:cs="Courier New"/>
          <w:color w:val="404040"/>
          <w:sz w:val="20"/>
          <w:szCs w:val="20"/>
        </w:rPr>
      </w:pPr>
      <w:ins w:id="55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[gaurav@server1 ~]$</w:t>
        </w:r>
      </w:ins>
    </w:p>
    <w:p w:rsidR="009F3B06" w:rsidRPr="009F3B06" w:rsidRDefault="009F3B06" w:rsidP="009F3B06">
      <w:pPr>
        <w:shd w:val="clear" w:color="auto" w:fill="FFFFFF"/>
        <w:spacing w:before="100" w:beforeAutospacing="1" w:after="360" w:line="240" w:lineRule="auto"/>
        <w:rPr>
          <w:ins w:id="56" w:author="Unknown"/>
          <w:rFonts w:ascii="Helvetica" w:eastAsia="Times New Roman" w:hAnsi="Helvetica" w:cs="Helvetica"/>
          <w:color w:val="404040"/>
          <w:sz w:val="21"/>
          <w:szCs w:val="21"/>
        </w:rPr>
      </w:pPr>
      <w:ins w:id="57" w:author="Unknown">
        <w:r w:rsidRPr="009F3B06">
          <w:rPr>
            <w:rFonts w:ascii="Helvetica" w:eastAsia="Times New Roman" w:hAnsi="Helvetica" w:cs="Helvetica"/>
            <w:b/>
            <w:bCs/>
            <w:color w:val="000000"/>
            <w:sz w:val="21"/>
            <w:szCs w:val="21"/>
          </w:rPr>
          <w:t>Remember:</w:t>
        </w:r>
        <w:r w:rsidRPr="009F3B06">
          <w:rPr>
            <w:rFonts w:ascii="Helvetica" w:eastAsia="Times New Roman" w:hAnsi="Helvetica" w:cs="Helvetica"/>
            <w:color w:val="000000"/>
            <w:sz w:val="21"/>
            <w:szCs w:val="21"/>
          </w:rPr>
          <w:t> </w:t>
        </w:r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 xml:space="preserve">When you want to create the soft </w:t>
        </w:r>
        <w:proofErr w:type="gramStart"/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>link on different file-systems (or across partitions) that are</w:t>
        </w:r>
        <w:proofErr w:type="gramEnd"/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 xml:space="preserve"> allowed to on different file-systems.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58" w:author="Unknown"/>
          <w:rFonts w:ascii="Courier" w:eastAsia="Times New Roman" w:hAnsi="Courier" w:cs="Courier New"/>
          <w:color w:val="404040"/>
          <w:sz w:val="20"/>
          <w:szCs w:val="20"/>
        </w:rPr>
      </w:pPr>
      <w:ins w:id="59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[gaurav@server1 ~]$ </w:t>
        </w:r>
        <w:proofErr w:type="spellStart"/>
        <w:proofErr w:type="gram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ln</w:t>
        </w:r>
        <w:proofErr w:type="spellEnd"/>
        <w:proofErr w:type="gram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-s sample1.txt /oracle/sample2.txt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60" w:author="Unknown"/>
          <w:rFonts w:ascii="Courier" w:eastAsia="Times New Roman" w:hAnsi="Courier" w:cs="Courier New"/>
          <w:color w:val="404040"/>
          <w:sz w:val="20"/>
          <w:szCs w:val="20"/>
        </w:rPr>
      </w:pPr>
      <w:ins w:id="61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[gaurav@server1 ~]$ </w:t>
        </w:r>
        <w:proofErr w:type="spellStart"/>
        <w:proofErr w:type="gram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ls</w:t>
        </w:r>
        <w:proofErr w:type="spellEnd"/>
        <w:proofErr w:type="gram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-li /oracle/sample2.txt 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62" w:author="Unknown"/>
          <w:rFonts w:ascii="Courier" w:eastAsia="Times New Roman" w:hAnsi="Courier" w:cs="Courier New"/>
          <w:color w:val="404040"/>
          <w:sz w:val="20"/>
          <w:szCs w:val="20"/>
        </w:rPr>
      </w:pPr>
      <w:proofErr w:type="gramStart"/>
      <w:ins w:id="63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12 </w:t>
        </w:r>
        <w:proofErr w:type="spell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lrwxrwxrwx</w:t>
        </w:r>
        <w:proofErr w:type="spell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.</w:t>
        </w:r>
        <w:proofErr w:type="gram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1 </w:t>
        </w:r>
        <w:proofErr w:type="spell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gaurav</w:t>
        </w:r>
        <w:proofErr w:type="spell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</w:t>
        </w:r>
        <w:proofErr w:type="spell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gaurav</w:t>
        </w:r>
        <w:proofErr w:type="spell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11 Oct 20 11:24 /oracle/sample2.txt -&gt; sample1.txt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64" w:author="Unknown"/>
          <w:rFonts w:ascii="Courier" w:eastAsia="Times New Roman" w:hAnsi="Courier" w:cs="Courier New"/>
          <w:color w:val="404040"/>
          <w:sz w:val="20"/>
          <w:szCs w:val="20"/>
        </w:rPr>
      </w:pPr>
      <w:ins w:id="65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lastRenderedPageBreak/>
          <w:t>[gaurav@server1 ~]$</w:t>
        </w:r>
      </w:ins>
    </w:p>
    <w:p w:rsidR="009F3B06" w:rsidRPr="009F3B06" w:rsidRDefault="009F3B06" w:rsidP="009F3B06">
      <w:pPr>
        <w:shd w:val="clear" w:color="auto" w:fill="FFFFFF"/>
        <w:spacing w:before="100" w:beforeAutospacing="1" w:after="360" w:line="240" w:lineRule="auto"/>
        <w:rPr>
          <w:ins w:id="66" w:author="Unknown"/>
          <w:rFonts w:ascii="Helvetica" w:eastAsia="Times New Roman" w:hAnsi="Helvetica" w:cs="Helvetica"/>
          <w:color w:val="404040"/>
          <w:sz w:val="21"/>
          <w:szCs w:val="21"/>
        </w:rPr>
      </w:pPr>
      <w:ins w:id="67" w:author="Unknown">
        <w:r w:rsidRPr="009F3B06">
          <w:rPr>
            <w:rFonts w:ascii="Helvetica" w:eastAsia="Times New Roman" w:hAnsi="Helvetica" w:cs="Helvetica"/>
            <w:b/>
            <w:bCs/>
            <w:color w:val="FF0000"/>
            <w:sz w:val="21"/>
            <w:szCs w:val="21"/>
          </w:rPr>
          <w:t>Warning: </w:t>
        </w:r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> When you Link the file on same location with same name, then it will show the error, as refer example.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68" w:author="Unknown"/>
          <w:rFonts w:ascii="Courier" w:eastAsia="Times New Roman" w:hAnsi="Courier" w:cs="Courier New"/>
          <w:color w:val="404040"/>
          <w:sz w:val="20"/>
          <w:szCs w:val="20"/>
        </w:rPr>
      </w:pPr>
      <w:ins w:id="69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[gaurav@server1 ~]$ </w:t>
        </w:r>
        <w:proofErr w:type="spellStart"/>
        <w:proofErr w:type="gram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ln</w:t>
        </w:r>
        <w:proofErr w:type="spellEnd"/>
        <w:proofErr w:type="gram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-s sample1.txt sample1.txt 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70" w:author="Unknown"/>
          <w:rFonts w:ascii="Courier" w:eastAsia="Times New Roman" w:hAnsi="Courier" w:cs="Courier New"/>
          <w:color w:val="404040"/>
          <w:sz w:val="20"/>
          <w:szCs w:val="20"/>
        </w:rPr>
      </w:pPr>
      <w:proofErr w:type="spellStart"/>
      <w:proofErr w:type="gramStart"/>
      <w:ins w:id="71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ln</w:t>
        </w:r>
        <w:proofErr w:type="spellEnd"/>
        <w:proofErr w:type="gram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: failed to create symbolic link ‘sample1.txt’: File exists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72" w:author="Unknown"/>
          <w:rFonts w:ascii="Courier" w:eastAsia="Times New Roman" w:hAnsi="Courier" w:cs="Courier New"/>
          <w:color w:val="404040"/>
          <w:sz w:val="20"/>
          <w:szCs w:val="20"/>
        </w:rPr>
      </w:pPr>
      <w:ins w:id="73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[gaurav@server1 ~]$</w:t>
        </w:r>
      </w:ins>
    </w:p>
    <w:p w:rsidR="009F3B06" w:rsidRPr="009F3B06" w:rsidRDefault="009F3B06" w:rsidP="009F3B06">
      <w:pPr>
        <w:shd w:val="clear" w:color="auto" w:fill="FFFFFF"/>
        <w:spacing w:before="100" w:beforeAutospacing="1" w:after="360" w:line="240" w:lineRule="auto"/>
        <w:rPr>
          <w:ins w:id="74" w:author="Unknown"/>
          <w:rFonts w:ascii="Helvetica" w:eastAsia="Times New Roman" w:hAnsi="Helvetica" w:cs="Helvetica"/>
          <w:color w:val="404040"/>
          <w:sz w:val="21"/>
          <w:szCs w:val="21"/>
        </w:rPr>
      </w:pPr>
      <w:ins w:id="75" w:author="Unknown">
        <w:r w:rsidRPr="009F3B06">
          <w:rPr>
            <w:rFonts w:ascii="Helvetica" w:eastAsia="Times New Roman" w:hAnsi="Helvetica" w:cs="Helvetica"/>
            <w:b/>
            <w:bCs/>
            <w:color w:val="FF6600"/>
            <w:sz w:val="21"/>
            <w:szCs w:val="21"/>
          </w:rPr>
          <w:t>2) Create a Hard link of file.</w:t>
        </w:r>
      </w:ins>
    </w:p>
    <w:p w:rsidR="009F3B06" w:rsidRPr="009F3B06" w:rsidRDefault="009F3B06" w:rsidP="009F3B06">
      <w:pPr>
        <w:shd w:val="clear" w:color="auto" w:fill="FFFFFF"/>
        <w:spacing w:before="100" w:beforeAutospacing="1" w:after="360" w:line="240" w:lineRule="auto"/>
        <w:rPr>
          <w:ins w:id="76" w:author="Unknown"/>
          <w:rFonts w:ascii="Helvetica" w:eastAsia="Times New Roman" w:hAnsi="Helvetica" w:cs="Helvetica"/>
          <w:color w:val="404040"/>
          <w:sz w:val="21"/>
          <w:szCs w:val="21"/>
        </w:rPr>
      </w:pPr>
      <w:ins w:id="77" w:author="Unknown"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 xml:space="preserve">To create a hard link </w:t>
        </w:r>
        <w:proofErr w:type="spellStart"/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>link</w:t>
        </w:r>
        <w:proofErr w:type="spellEnd"/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 xml:space="preserve"> there is no options used, refer below command.</w:t>
        </w:r>
      </w:ins>
    </w:p>
    <w:p w:rsidR="009F3B06" w:rsidRPr="009F3B06" w:rsidRDefault="009F3B06" w:rsidP="009F3B06">
      <w:pPr>
        <w:shd w:val="clear" w:color="auto" w:fill="FFFFFF"/>
        <w:spacing w:before="100" w:beforeAutospacing="1" w:after="360" w:line="240" w:lineRule="auto"/>
        <w:rPr>
          <w:ins w:id="78" w:author="Unknown"/>
          <w:rFonts w:ascii="Helvetica" w:eastAsia="Times New Roman" w:hAnsi="Helvetica" w:cs="Helvetica"/>
          <w:color w:val="404040"/>
          <w:sz w:val="21"/>
          <w:szCs w:val="21"/>
        </w:rPr>
      </w:pPr>
      <w:ins w:id="79" w:author="Unknown">
        <w:r w:rsidRPr="009F3B06">
          <w:rPr>
            <w:rFonts w:ascii="Helvetica" w:eastAsia="Times New Roman" w:hAnsi="Helvetica" w:cs="Helvetica"/>
            <w:b/>
            <w:bCs/>
            <w:color w:val="404040"/>
            <w:sz w:val="21"/>
            <w:szCs w:val="21"/>
          </w:rPr>
          <w:t>#</w:t>
        </w:r>
        <w:proofErr w:type="spellStart"/>
        <w:r w:rsidRPr="009F3B06">
          <w:rPr>
            <w:rFonts w:ascii="Helvetica" w:eastAsia="Times New Roman" w:hAnsi="Helvetica" w:cs="Helvetica"/>
            <w:b/>
            <w:bCs/>
            <w:color w:val="404040"/>
            <w:sz w:val="21"/>
            <w:szCs w:val="21"/>
          </w:rPr>
          <w:t>ln</w:t>
        </w:r>
        <w:proofErr w:type="spellEnd"/>
        <w:proofErr w:type="gramStart"/>
        <w:r w:rsidRPr="009F3B06">
          <w:rPr>
            <w:rFonts w:ascii="Helvetica" w:eastAsia="Times New Roman" w:hAnsi="Helvetica" w:cs="Helvetica"/>
            <w:b/>
            <w:bCs/>
            <w:color w:val="404040"/>
            <w:sz w:val="21"/>
            <w:szCs w:val="21"/>
          </w:rPr>
          <w:t>  &lt;</w:t>
        </w:r>
        <w:proofErr w:type="gramEnd"/>
        <w:r w:rsidRPr="009F3B06">
          <w:rPr>
            <w:rFonts w:ascii="Helvetica" w:eastAsia="Times New Roman" w:hAnsi="Helvetica" w:cs="Helvetica"/>
            <w:b/>
            <w:bCs/>
            <w:color w:val="404040"/>
            <w:sz w:val="21"/>
            <w:szCs w:val="21"/>
          </w:rPr>
          <w:t>path of original file&gt; &lt;Path of soft link&gt;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80" w:author="Unknown"/>
          <w:rFonts w:ascii="Courier" w:eastAsia="Times New Roman" w:hAnsi="Courier" w:cs="Courier New"/>
          <w:color w:val="404040"/>
          <w:sz w:val="20"/>
          <w:szCs w:val="20"/>
        </w:rPr>
      </w:pPr>
      <w:ins w:id="81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[gaurav@server1 ~]$ </w:t>
        </w:r>
        <w:proofErr w:type="spell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ln</w:t>
        </w:r>
        <w:proofErr w:type="spellEnd"/>
        <w:proofErr w:type="gram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  sample1.txt</w:t>
        </w:r>
        <w:proofErr w:type="gram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Storage/sample3.txt 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82" w:author="Unknown"/>
          <w:rFonts w:ascii="Courier" w:eastAsia="Times New Roman" w:hAnsi="Courier" w:cs="Courier New"/>
          <w:color w:val="404040"/>
          <w:sz w:val="20"/>
          <w:szCs w:val="20"/>
        </w:rPr>
      </w:pPr>
      <w:ins w:id="83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[gaurav@server1 ~]$</w:t>
        </w:r>
      </w:ins>
    </w:p>
    <w:p w:rsidR="009F3B06" w:rsidRPr="009F3B06" w:rsidRDefault="009F3B06" w:rsidP="009F3B06">
      <w:pPr>
        <w:shd w:val="clear" w:color="auto" w:fill="FFFFFF"/>
        <w:spacing w:before="100" w:beforeAutospacing="1" w:after="360" w:line="240" w:lineRule="auto"/>
        <w:rPr>
          <w:ins w:id="84" w:author="Unknown"/>
          <w:rFonts w:ascii="Helvetica" w:eastAsia="Times New Roman" w:hAnsi="Helvetica" w:cs="Helvetica"/>
          <w:color w:val="404040"/>
          <w:sz w:val="21"/>
          <w:szCs w:val="21"/>
        </w:rPr>
      </w:pPr>
      <w:ins w:id="85" w:author="Unknown">
        <w:r w:rsidRPr="009F3B06">
          <w:rPr>
            <w:rFonts w:ascii="Helvetica" w:eastAsia="Times New Roman" w:hAnsi="Helvetica" w:cs="Helvetica"/>
            <w:b/>
            <w:bCs/>
            <w:color w:val="404040"/>
            <w:sz w:val="21"/>
            <w:szCs w:val="21"/>
          </w:rPr>
          <w:t>Note:</w:t>
        </w:r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 xml:space="preserve"> When you use the hard link on file, the </w:t>
        </w:r>
        <w:proofErr w:type="spellStart"/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>inode</w:t>
        </w:r>
        <w:proofErr w:type="spellEnd"/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 xml:space="preserve"> number will be same, refer below example.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86" w:author="Unknown"/>
          <w:rFonts w:ascii="Courier" w:eastAsia="Times New Roman" w:hAnsi="Courier" w:cs="Courier New"/>
          <w:color w:val="404040"/>
          <w:sz w:val="20"/>
          <w:szCs w:val="20"/>
        </w:rPr>
      </w:pPr>
      <w:ins w:id="87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[gaurav@server1 ~]$ </w:t>
        </w:r>
        <w:proofErr w:type="spellStart"/>
        <w:proofErr w:type="gram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ls</w:t>
        </w:r>
        <w:proofErr w:type="spellEnd"/>
        <w:proofErr w:type="gram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-li sample1.txt 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88" w:author="Unknown"/>
          <w:rFonts w:ascii="Courier" w:eastAsia="Times New Roman" w:hAnsi="Courier" w:cs="Courier New"/>
          <w:color w:val="404040"/>
          <w:sz w:val="20"/>
          <w:szCs w:val="20"/>
        </w:rPr>
      </w:pPr>
      <w:ins w:id="89" w:author="Unknown">
        <w:r w:rsidRPr="009F3B06">
          <w:rPr>
            <w:rFonts w:ascii="Courier" w:eastAsia="Times New Roman" w:hAnsi="Courier" w:cs="Courier New"/>
            <w:color w:val="FF0000"/>
            <w:sz w:val="20"/>
            <w:szCs w:val="20"/>
          </w:rPr>
          <w:t>137</w:t>
        </w:r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-</w:t>
        </w:r>
        <w:proofErr w:type="spell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rw</w:t>
        </w:r>
        <w:proofErr w:type="spell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-</w:t>
        </w:r>
        <w:proofErr w:type="spell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rw</w:t>
        </w:r>
        <w:proofErr w:type="spell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-r--. 2 </w:t>
        </w:r>
        <w:proofErr w:type="spell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gaurav</w:t>
        </w:r>
        <w:proofErr w:type="spell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</w:t>
        </w:r>
        <w:proofErr w:type="spell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gaurav</w:t>
        </w:r>
        <w:proofErr w:type="spell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24 Oct 20 11:05 sample1.txt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90" w:author="Unknown"/>
          <w:rFonts w:ascii="Courier" w:eastAsia="Times New Roman" w:hAnsi="Courier" w:cs="Courier New"/>
          <w:color w:val="404040"/>
          <w:sz w:val="20"/>
          <w:szCs w:val="20"/>
        </w:rPr>
      </w:pPr>
      <w:ins w:id="91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[gaurav@server1 ~]$ </w:t>
        </w:r>
        <w:proofErr w:type="spellStart"/>
        <w:proofErr w:type="gram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ls</w:t>
        </w:r>
        <w:proofErr w:type="spellEnd"/>
        <w:proofErr w:type="gram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-li Storage/sample3.txt 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92" w:author="Unknown"/>
          <w:rFonts w:ascii="Courier" w:eastAsia="Times New Roman" w:hAnsi="Courier" w:cs="Courier New"/>
          <w:color w:val="404040"/>
          <w:sz w:val="20"/>
          <w:szCs w:val="20"/>
        </w:rPr>
      </w:pPr>
      <w:ins w:id="93" w:author="Unknown">
        <w:r w:rsidRPr="009F3B06">
          <w:rPr>
            <w:rFonts w:ascii="Courier" w:eastAsia="Times New Roman" w:hAnsi="Courier" w:cs="Courier New"/>
            <w:color w:val="FF0000"/>
            <w:sz w:val="20"/>
            <w:szCs w:val="20"/>
          </w:rPr>
          <w:t>137</w:t>
        </w:r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-</w:t>
        </w:r>
        <w:proofErr w:type="spell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rw</w:t>
        </w:r>
        <w:proofErr w:type="spell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-</w:t>
        </w:r>
        <w:proofErr w:type="spell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rw</w:t>
        </w:r>
        <w:proofErr w:type="spell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-r--. 2 </w:t>
        </w:r>
        <w:proofErr w:type="spell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gaurav</w:t>
        </w:r>
        <w:proofErr w:type="spell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</w:t>
        </w:r>
        <w:proofErr w:type="spell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gaurav</w:t>
        </w:r>
        <w:proofErr w:type="spell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24 Oct 20 11:05 Storage/sample3.txt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94" w:author="Unknown"/>
          <w:rFonts w:ascii="Courier" w:eastAsia="Times New Roman" w:hAnsi="Courier" w:cs="Courier New"/>
          <w:color w:val="404040"/>
          <w:sz w:val="20"/>
          <w:szCs w:val="20"/>
        </w:rPr>
      </w:pPr>
      <w:bookmarkStart w:id="95" w:name="_GoBack"/>
      <w:bookmarkEnd w:id="95"/>
      <w:ins w:id="96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[gaurav@server1 ~]$</w:t>
        </w:r>
      </w:ins>
    </w:p>
    <w:p w:rsidR="009F3B06" w:rsidRPr="009F3B06" w:rsidRDefault="009F3B06" w:rsidP="009F3B06">
      <w:pPr>
        <w:shd w:val="clear" w:color="auto" w:fill="FFFFFF"/>
        <w:spacing w:before="100" w:beforeAutospacing="1" w:after="360" w:line="240" w:lineRule="auto"/>
        <w:rPr>
          <w:ins w:id="97" w:author="Unknown"/>
          <w:rFonts w:ascii="Helvetica" w:eastAsia="Times New Roman" w:hAnsi="Helvetica" w:cs="Helvetica"/>
          <w:color w:val="404040"/>
          <w:sz w:val="21"/>
          <w:szCs w:val="21"/>
        </w:rPr>
      </w:pPr>
      <w:ins w:id="98" w:author="Unknown">
        <w:r w:rsidRPr="009F3B06">
          <w:rPr>
            <w:rFonts w:ascii="Helvetica" w:eastAsia="Times New Roman" w:hAnsi="Helvetica" w:cs="Helvetica"/>
            <w:b/>
            <w:bCs/>
            <w:color w:val="000000"/>
            <w:sz w:val="21"/>
            <w:szCs w:val="21"/>
          </w:rPr>
          <w:t>Remember1</w:t>
        </w:r>
        <w:r w:rsidRPr="009F3B06">
          <w:rPr>
            <w:rFonts w:ascii="Helvetica" w:eastAsia="Times New Roman" w:hAnsi="Helvetica" w:cs="Helvetica"/>
            <w:b/>
            <w:bCs/>
            <w:color w:val="0000FF"/>
            <w:sz w:val="21"/>
            <w:szCs w:val="21"/>
          </w:rPr>
          <w:t>: </w:t>
        </w:r>
        <w:r w:rsidRPr="009F3B06">
          <w:rPr>
            <w:rFonts w:ascii="Helvetica" w:eastAsia="Times New Roman" w:hAnsi="Helvetica" w:cs="Helvetica"/>
            <w:color w:val="0000FF"/>
            <w:sz w:val="21"/>
            <w:szCs w:val="21"/>
          </w:rPr>
          <w:t> </w:t>
        </w:r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>When you want to create Hard Link on different file-systems (or across partitions) that not allowed to on different file systems.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99" w:author="Unknown"/>
          <w:rFonts w:ascii="Courier" w:eastAsia="Times New Roman" w:hAnsi="Courier" w:cs="Courier New"/>
          <w:color w:val="404040"/>
          <w:sz w:val="20"/>
          <w:szCs w:val="20"/>
        </w:rPr>
      </w:pPr>
      <w:ins w:id="100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[gaurav@server1 ~]$ </w:t>
        </w:r>
        <w:proofErr w:type="spell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ln</w:t>
        </w:r>
        <w:proofErr w:type="spellEnd"/>
        <w:proofErr w:type="gram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  sample1.txt</w:t>
        </w:r>
        <w:proofErr w:type="gram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/oracle/sample3.txt 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101" w:author="Unknown"/>
          <w:rFonts w:ascii="Courier" w:eastAsia="Times New Roman" w:hAnsi="Courier" w:cs="Courier New"/>
          <w:color w:val="404040"/>
          <w:sz w:val="20"/>
          <w:szCs w:val="20"/>
        </w:rPr>
      </w:pPr>
      <w:proofErr w:type="spellStart"/>
      <w:proofErr w:type="gramStart"/>
      <w:ins w:id="102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ln</w:t>
        </w:r>
        <w:proofErr w:type="spellEnd"/>
        <w:proofErr w:type="gram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: failed to create hard link ‘/oracle/sample3.txt’ =&gt; ‘sample1.txt’: Invalid cross-device link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103" w:author="Unknown"/>
          <w:rFonts w:ascii="Courier" w:eastAsia="Times New Roman" w:hAnsi="Courier" w:cs="Courier New"/>
          <w:color w:val="404040"/>
          <w:sz w:val="20"/>
          <w:szCs w:val="20"/>
        </w:rPr>
      </w:pPr>
      <w:ins w:id="104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[gaurav@server1 ~]$</w:t>
        </w:r>
      </w:ins>
    </w:p>
    <w:p w:rsidR="009F3B06" w:rsidRPr="009F3B06" w:rsidRDefault="009F3B06" w:rsidP="009F3B06">
      <w:pPr>
        <w:shd w:val="clear" w:color="auto" w:fill="FFFFFF"/>
        <w:spacing w:before="100" w:beforeAutospacing="1" w:after="360" w:line="240" w:lineRule="auto"/>
        <w:rPr>
          <w:ins w:id="105" w:author="Unknown"/>
          <w:rFonts w:ascii="Helvetica" w:eastAsia="Times New Roman" w:hAnsi="Helvetica" w:cs="Helvetica"/>
          <w:color w:val="404040"/>
          <w:sz w:val="21"/>
          <w:szCs w:val="21"/>
        </w:rPr>
      </w:pPr>
      <w:ins w:id="106" w:author="Unknown">
        <w:r w:rsidRPr="009F3B06">
          <w:rPr>
            <w:rFonts w:ascii="Helvetica" w:eastAsia="Times New Roman" w:hAnsi="Helvetica" w:cs="Helvetica"/>
            <w:b/>
            <w:bCs/>
            <w:color w:val="000000"/>
            <w:sz w:val="21"/>
            <w:szCs w:val="21"/>
          </w:rPr>
          <w:lastRenderedPageBreak/>
          <w:t>Remember2</w:t>
        </w:r>
        <w:r w:rsidRPr="009F3B06">
          <w:rPr>
            <w:rFonts w:ascii="Helvetica" w:eastAsia="Times New Roman" w:hAnsi="Helvetica" w:cs="Helvetica"/>
            <w:b/>
            <w:bCs/>
            <w:color w:val="0000FF"/>
            <w:sz w:val="21"/>
            <w:szCs w:val="21"/>
          </w:rPr>
          <w:t>: </w:t>
        </w:r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>If original file is deleted then also link will contain data, refer below example.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107" w:author="Unknown"/>
          <w:rFonts w:ascii="Courier" w:eastAsia="Times New Roman" w:hAnsi="Courier" w:cs="Courier New"/>
          <w:color w:val="404040"/>
          <w:sz w:val="20"/>
          <w:szCs w:val="20"/>
        </w:rPr>
      </w:pPr>
      <w:ins w:id="108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[gaurav@server1 ~]$ </w:t>
        </w:r>
        <w:proofErr w:type="gram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cat</w:t>
        </w:r>
        <w:proofErr w:type="gram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sample1.txt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109" w:author="Unknown"/>
          <w:rFonts w:ascii="Courier" w:eastAsia="Times New Roman" w:hAnsi="Courier" w:cs="Courier New"/>
          <w:color w:val="404040"/>
          <w:sz w:val="20"/>
          <w:szCs w:val="20"/>
        </w:rPr>
      </w:pPr>
      <w:ins w:id="110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Linux is Open Source OS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111" w:author="Unknown"/>
          <w:rFonts w:ascii="Courier" w:eastAsia="Times New Roman" w:hAnsi="Courier" w:cs="Courier New"/>
          <w:color w:val="404040"/>
          <w:sz w:val="20"/>
          <w:szCs w:val="20"/>
        </w:rPr>
      </w:pPr>
      <w:ins w:id="112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[gaurav@server1 ~]$ </w:t>
        </w:r>
        <w:proofErr w:type="gram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cat</w:t>
        </w:r>
        <w:proofErr w:type="gram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Storage/sample3.txt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113" w:author="Unknown"/>
          <w:rFonts w:ascii="Courier" w:eastAsia="Times New Roman" w:hAnsi="Courier" w:cs="Courier New"/>
          <w:color w:val="404040"/>
          <w:sz w:val="20"/>
          <w:szCs w:val="20"/>
        </w:rPr>
      </w:pPr>
      <w:ins w:id="114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Linux is Open Source OS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115" w:author="Unknown"/>
          <w:rFonts w:ascii="Courier" w:eastAsia="Times New Roman" w:hAnsi="Courier" w:cs="Courier New"/>
          <w:color w:val="404040"/>
          <w:sz w:val="20"/>
          <w:szCs w:val="20"/>
        </w:rPr>
      </w:pPr>
      <w:ins w:id="116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[gaurav@server1 ~]$ </w:t>
        </w:r>
        <w:proofErr w:type="spellStart"/>
        <w:proofErr w:type="gram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rm</w:t>
        </w:r>
        <w:proofErr w:type="spellEnd"/>
        <w:proofErr w:type="gram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-</w:t>
        </w:r>
        <w:proofErr w:type="spell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rf</w:t>
        </w:r>
        <w:proofErr w:type="spell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sample1.txt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117" w:author="Unknown"/>
          <w:rFonts w:ascii="Courier" w:eastAsia="Times New Roman" w:hAnsi="Courier" w:cs="Courier New"/>
          <w:color w:val="404040"/>
          <w:sz w:val="20"/>
          <w:szCs w:val="20"/>
        </w:rPr>
      </w:pPr>
      <w:ins w:id="118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[gaurav@server1 ~]$ </w:t>
        </w:r>
        <w:proofErr w:type="gram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cat</w:t>
        </w:r>
        <w:proofErr w:type="gram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Storage/sample3.txt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119" w:author="Unknown"/>
          <w:rFonts w:ascii="Courier" w:eastAsia="Times New Roman" w:hAnsi="Courier" w:cs="Courier New"/>
          <w:color w:val="404040"/>
          <w:sz w:val="20"/>
          <w:szCs w:val="20"/>
        </w:rPr>
      </w:pPr>
      <w:ins w:id="120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Linux is Open Source OS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121" w:author="Unknown"/>
          <w:rFonts w:ascii="Courier" w:eastAsia="Times New Roman" w:hAnsi="Courier" w:cs="Courier New"/>
          <w:color w:val="404040"/>
          <w:sz w:val="20"/>
          <w:szCs w:val="20"/>
        </w:rPr>
      </w:pPr>
      <w:ins w:id="122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[gaurav@server1 ~]$</w:t>
        </w:r>
      </w:ins>
    </w:p>
    <w:p w:rsidR="009F3B06" w:rsidRPr="009F3B06" w:rsidRDefault="009F3B06" w:rsidP="009F3B06">
      <w:pPr>
        <w:shd w:val="clear" w:color="auto" w:fill="FFFFFF"/>
        <w:spacing w:before="100" w:beforeAutospacing="1" w:after="360" w:line="240" w:lineRule="auto"/>
        <w:rPr>
          <w:ins w:id="123" w:author="Unknown"/>
          <w:rFonts w:ascii="Helvetica" w:eastAsia="Times New Roman" w:hAnsi="Helvetica" w:cs="Helvetica"/>
          <w:color w:val="404040"/>
          <w:sz w:val="21"/>
          <w:szCs w:val="21"/>
        </w:rPr>
      </w:pPr>
      <w:ins w:id="124" w:author="Unknown"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>As above example, When we remove the original file (</w:t>
        </w:r>
        <w:proofErr w:type="spellStart"/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>i.e</w:t>
        </w:r>
        <w:proofErr w:type="spellEnd"/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 xml:space="preserve"> sample1.txt) the link contain data on link file.</w:t>
        </w:r>
      </w:ins>
    </w:p>
    <w:p w:rsidR="009F3B06" w:rsidRPr="009F3B06" w:rsidRDefault="009F3B06" w:rsidP="009F3B06">
      <w:pPr>
        <w:shd w:val="clear" w:color="auto" w:fill="FFFFFF"/>
        <w:spacing w:before="100" w:beforeAutospacing="1" w:after="360" w:line="240" w:lineRule="auto"/>
        <w:rPr>
          <w:ins w:id="125" w:author="Unknown"/>
          <w:rFonts w:ascii="Helvetica" w:eastAsia="Times New Roman" w:hAnsi="Helvetica" w:cs="Helvetica"/>
          <w:color w:val="404040"/>
          <w:sz w:val="21"/>
          <w:szCs w:val="21"/>
        </w:rPr>
      </w:pPr>
      <w:ins w:id="126" w:author="Unknown">
        <w:r w:rsidRPr="009F3B06">
          <w:rPr>
            <w:rFonts w:ascii="Helvetica" w:eastAsia="Times New Roman" w:hAnsi="Helvetica" w:cs="Helvetica"/>
            <w:b/>
            <w:bCs/>
            <w:color w:val="FF6600"/>
            <w:sz w:val="21"/>
            <w:szCs w:val="21"/>
          </w:rPr>
          <w:t>3) Print informative messages.</w:t>
        </w:r>
      </w:ins>
    </w:p>
    <w:p w:rsidR="009F3B06" w:rsidRPr="009F3B06" w:rsidRDefault="009F3B06" w:rsidP="009F3B06">
      <w:pPr>
        <w:shd w:val="clear" w:color="auto" w:fill="FFFFFF"/>
        <w:spacing w:before="100" w:beforeAutospacing="1" w:after="360" w:line="240" w:lineRule="auto"/>
        <w:rPr>
          <w:ins w:id="127" w:author="Unknown"/>
          <w:rFonts w:ascii="Helvetica" w:eastAsia="Times New Roman" w:hAnsi="Helvetica" w:cs="Helvetica"/>
          <w:color w:val="404040"/>
          <w:sz w:val="21"/>
          <w:szCs w:val="21"/>
        </w:rPr>
      </w:pPr>
      <w:ins w:id="128" w:author="Unknown"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>Using </w:t>
        </w:r>
        <w:r w:rsidRPr="009F3B06">
          <w:rPr>
            <w:rFonts w:ascii="Helvetica" w:eastAsia="Times New Roman" w:hAnsi="Helvetica" w:cs="Helvetica"/>
            <w:b/>
            <w:bCs/>
            <w:color w:val="404040"/>
            <w:sz w:val="21"/>
            <w:szCs w:val="21"/>
          </w:rPr>
          <w:t>“-v”</w:t>
        </w:r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> option you can find out what happen during the </w:t>
        </w:r>
        <w:proofErr w:type="spellStart"/>
        <w:r w:rsidRPr="009F3B06">
          <w:rPr>
            <w:rFonts w:ascii="Helvetica" w:eastAsia="Times New Roman" w:hAnsi="Helvetica" w:cs="Helvetica"/>
            <w:b/>
            <w:bCs/>
            <w:color w:val="404040"/>
            <w:sz w:val="21"/>
            <w:szCs w:val="21"/>
          </w:rPr>
          <w:t>ln</w:t>
        </w:r>
        <w:proofErr w:type="spellEnd"/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> </w:t>
        </w:r>
        <w:r w:rsidRPr="009F3B06">
          <w:rPr>
            <w:rFonts w:ascii="Helvetica" w:eastAsia="Times New Roman" w:hAnsi="Helvetica" w:cs="Helvetica"/>
            <w:b/>
            <w:bCs/>
            <w:color w:val="404040"/>
            <w:sz w:val="21"/>
            <w:szCs w:val="21"/>
          </w:rPr>
          <w:t>command</w:t>
        </w:r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> execution.</w:t>
        </w:r>
      </w:ins>
    </w:p>
    <w:p w:rsidR="009F3B06" w:rsidRPr="009F3B06" w:rsidRDefault="009F3B06" w:rsidP="009F3B06">
      <w:pPr>
        <w:shd w:val="clear" w:color="auto" w:fill="FFFFFF"/>
        <w:spacing w:before="100" w:beforeAutospacing="1" w:after="360" w:line="240" w:lineRule="auto"/>
        <w:rPr>
          <w:ins w:id="129" w:author="Unknown"/>
          <w:rFonts w:ascii="Helvetica" w:eastAsia="Times New Roman" w:hAnsi="Helvetica" w:cs="Helvetica"/>
          <w:color w:val="404040"/>
          <w:sz w:val="21"/>
          <w:szCs w:val="21"/>
        </w:rPr>
      </w:pPr>
      <w:ins w:id="130" w:author="Unknown">
        <w:r w:rsidRPr="009F3B06">
          <w:rPr>
            <w:rFonts w:ascii="Helvetica" w:eastAsia="Times New Roman" w:hAnsi="Helvetica" w:cs="Helvetica"/>
            <w:b/>
            <w:bCs/>
            <w:color w:val="404040"/>
            <w:sz w:val="21"/>
            <w:szCs w:val="21"/>
          </w:rPr>
          <w:t>#</w:t>
        </w:r>
        <w:proofErr w:type="spellStart"/>
        <w:r w:rsidRPr="009F3B06">
          <w:rPr>
            <w:rFonts w:ascii="Helvetica" w:eastAsia="Times New Roman" w:hAnsi="Helvetica" w:cs="Helvetica"/>
            <w:b/>
            <w:bCs/>
            <w:color w:val="404040"/>
            <w:sz w:val="21"/>
            <w:szCs w:val="21"/>
          </w:rPr>
          <w:t>ln</w:t>
        </w:r>
        <w:proofErr w:type="spellEnd"/>
        <w:proofErr w:type="gramStart"/>
        <w:r w:rsidRPr="009F3B06">
          <w:rPr>
            <w:rFonts w:ascii="Helvetica" w:eastAsia="Times New Roman" w:hAnsi="Helvetica" w:cs="Helvetica"/>
            <w:b/>
            <w:bCs/>
            <w:color w:val="404040"/>
            <w:sz w:val="21"/>
            <w:szCs w:val="21"/>
          </w:rPr>
          <w:t>  -</w:t>
        </w:r>
        <w:proofErr w:type="gramEnd"/>
        <w:r w:rsidRPr="009F3B06">
          <w:rPr>
            <w:rFonts w:ascii="Helvetica" w:eastAsia="Times New Roman" w:hAnsi="Helvetica" w:cs="Helvetica"/>
            <w:b/>
            <w:bCs/>
            <w:color w:val="404040"/>
            <w:sz w:val="21"/>
            <w:szCs w:val="21"/>
          </w:rPr>
          <w:t>v &lt;path of original file&gt; &lt;Path of soft link&gt;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131" w:author="Unknown"/>
          <w:rFonts w:ascii="Courier" w:eastAsia="Times New Roman" w:hAnsi="Courier" w:cs="Courier New"/>
          <w:color w:val="404040"/>
          <w:sz w:val="20"/>
          <w:szCs w:val="20"/>
        </w:rPr>
      </w:pPr>
      <w:ins w:id="132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[gaurav@server1 ~]$ </w:t>
        </w:r>
        <w:proofErr w:type="spellStart"/>
        <w:proofErr w:type="gram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ln</w:t>
        </w:r>
        <w:proofErr w:type="spellEnd"/>
        <w:proofErr w:type="gram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-v  sample1.txt Storage/sample4.txt 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133" w:author="Unknown"/>
          <w:rFonts w:ascii="Courier" w:eastAsia="Times New Roman" w:hAnsi="Courier" w:cs="Courier New"/>
          <w:color w:val="404040"/>
          <w:sz w:val="20"/>
          <w:szCs w:val="20"/>
        </w:rPr>
      </w:pPr>
      <w:ins w:id="134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‘Storage/sample4.txt’ </w:t>
        </w:r>
        <w:proofErr w:type="gram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=</w:t>
        </w:r>
        <w:proofErr w:type="gram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&gt; ‘sample1.txt’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135" w:author="Unknown"/>
          <w:rFonts w:ascii="Courier" w:eastAsia="Times New Roman" w:hAnsi="Courier" w:cs="Courier New"/>
          <w:color w:val="404040"/>
          <w:sz w:val="20"/>
          <w:szCs w:val="20"/>
        </w:rPr>
      </w:pPr>
      <w:ins w:id="136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[gaurav@server1 ~]$</w:t>
        </w:r>
      </w:ins>
    </w:p>
    <w:p w:rsidR="009F3B06" w:rsidRPr="009F3B06" w:rsidRDefault="009F3B06" w:rsidP="009F3B06">
      <w:pPr>
        <w:shd w:val="clear" w:color="auto" w:fill="FFFFFF"/>
        <w:spacing w:before="100" w:beforeAutospacing="1" w:after="360" w:line="240" w:lineRule="auto"/>
        <w:rPr>
          <w:ins w:id="137" w:author="Unknown"/>
          <w:rFonts w:ascii="Helvetica" w:eastAsia="Times New Roman" w:hAnsi="Helvetica" w:cs="Helvetica"/>
          <w:color w:val="404040"/>
          <w:sz w:val="21"/>
          <w:szCs w:val="21"/>
        </w:rPr>
      </w:pPr>
      <w:ins w:id="138" w:author="Unknown">
        <w:r w:rsidRPr="009F3B06">
          <w:rPr>
            <w:rFonts w:ascii="Helvetica" w:eastAsia="Times New Roman" w:hAnsi="Helvetica" w:cs="Helvetica"/>
            <w:b/>
            <w:bCs/>
            <w:color w:val="FF6600"/>
            <w:sz w:val="21"/>
            <w:szCs w:val="21"/>
          </w:rPr>
          <w:t>4) Make a backup when linking.</w:t>
        </w:r>
      </w:ins>
    </w:p>
    <w:p w:rsidR="009F3B06" w:rsidRPr="009F3B06" w:rsidRDefault="009F3B06" w:rsidP="009F3B06">
      <w:pPr>
        <w:shd w:val="clear" w:color="auto" w:fill="FFFFFF"/>
        <w:spacing w:before="100" w:beforeAutospacing="1" w:after="360" w:line="240" w:lineRule="auto"/>
        <w:rPr>
          <w:ins w:id="139" w:author="Unknown"/>
          <w:rFonts w:ascii="Helvetica" w:eastAsia="Times New Roman" w:hAnsi="Helvetica" w:cs="Helvetica"/>
          <w:color w:val="404040"/>
          <w:sz w:val="21"/>
          <w:szCs w:val="21"/>
        </w:rPr>
      </w:pPr>
      <w:ins w:id="140" w:author="Unknown"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>Using </w:t>
        </w:r>
        <w:r w:rsidRPr="009F3B06">
          <w:rPr>
            <w:rFonts w:ascii="Helvetica" w:eastAsia="Times New Roman" w:hAnsi="Helvetica" w:cs="Helvetica"/>
            <w:b/>
            <w:bCs/>
            <w:color w:val="404040"/>
            <w:sz w:val="21"/>
            <w:szCs w:val="21"/>
          </w:rPr>
          <w:t>“–backup”</w:t>
        </w:r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> option, It will make a backup of the file before making the link by the new one, when target file is already exists.</w:t>
        </w:r>
      </w:ins>
    </w:p>
    <w:p w:rsidR="009F3B06" w:rsidRPr="009F3B06" w:rsidRDefault="009F3B06" w:rsidP="009F3B06">
      <w:pPr>
        <w:shd w:val="clear" w:color="auto" w:fill="FFFFFF"/>
        <w:spacing w:before="100" w:beforeAutospacing="1" w:after="360" w:line="240" w:lineRule="auto"/>
        <w:rPr>
          <w:ins w:id="141" w:author="Unknown"/>
          <w:rFonts w:ascii="Helvetica" w:eastAsia="Times New Roman" w:hAnsi="Helvetica" w:cs="Helvetica"/>
          <w:color w:val="404040"/>
          <w:sz w:val="21"/>
          <w:szCs w:val="21"/>
        </w:rPr>
      </w:pPr>
      <w:ins w:id="142" w:author="Unknown">
        <w:r w:rsidRPr="009F3B06">
          <w:rPr>
            <w:rFonts w:ascii="Helvetica" w:eastAsia="Times New Roman" w:hAnsi="Helvetica" w:cs="Helvetica"/>
            <w:b/>
            <w:bCs/>
            <w:color w:val="404040"/>
            <w:sz w:val="21"/>
            <w:szCs w:val="21"/>
          </w:rPr>
          <w:t>#</w:t>
        </w:r>
        <w:proofErr w:type="spellStart"/>
        <w:r w:rsidRPr="009F3B06">
          <w:rPr>
            <w:rFonts w:ascii="Helvetica" w:eastAsia="Times New Roman" w:hAnsi="Helvetica" w:cs="Helvetica"/>
            <w:b/>
            <w:bCs/>
            <w:color w:val="404040"/>
            <w:sz w:val="21"/>
            <w:szCs w:val="21"/>
          </w:rPr>
          <w:t>ln</w:t>
        </w:r>
        <w:proofErr w:type="spellEnd"/>
        <w:r w:rsidRPr="009F3B06">
          <w:rPr>
            <w:rFonts w:ascii="Helvetica" w:eastAsia="Times New Roman" w:hAnsi="Helvetica" w:cs="Helvetica"/>
            <w:b/>
            <w:bCs/>
            <w:color w:val="404040"/>
            <w:sz w:val="21"/>
            <w:szCs w:val="21"/>
          </w:rPr>
          <w:t xml:space="preserve"> –backup -s &lt;path of original file&gt; &lt;Path of soft link&gt;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143" w:author="Unknown"/>
          <w:rFonts w:ascii="Courier" w:eastAsia="Times New Roman" w:hAnsi="Courier" w:cs="Courier New"/>
          <w:color w:val="404040"/>
          <w:sz w:val="20"/>
          <w:szCs w:val="20"/>
        </w:rPr>
      </w:pPr>
      <w:ins w:id="144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[gaurav@server1 ~]$ </w:t>
        </w:r>
        <w:proofErr w:type="spellStart"/>
        <w:proofErr w:type="gram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ls</w:t>
        </w:r>
        <w:proofErr w:type="spellEnd"/>
        <w:proofErr w:type="gramEnd"/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145" w:author="Unknown"/>
          <w:rFonts w:ascii="Courier" w:eastAsia="Times New Roman" w:hAnsi="Courier" w:cs="Courier New"/>
          <w:color w:val="404040"/>
          <w:sz w:val="20"/>
          <w:szCs w:val="20"/>
        </w:rPr>
      </w:pPr>
      <w:ins w:id="146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  sample1.txt</w:t>
        </w:r>
        <w:proofErr w:type="gram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  sample2.txt</w:t>
        </w:r>
        <w:proofErr w:type="gram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  Storage</w:t>
        </w:r>
      </w:ins>
      <w:r w:rsidR="005455CA">
        <w:rPr>
          <w:rFonts w:ascii="Courier" w:eastAsia="Times New Roman" w:hAnsi="Courier" w:cs="Courier New"/>
          <w:color w:val="404040"/>
          <w:sz w:val="20"/>
          <w:szCs w:val="20"/>
        </w:rPr>
        <w:t xml:space="preserve"> +914449374435 job </w:t>
      </w:r>
      <w:proofErr w:type="spellStart"/>
      <w:r w:rsidR="005455CA">
        <w:rPr>
          <w:rFonts w:ascii="Courier" w:eastAsia="Times New Roman" w:hAnsi="Courier" w:cs="Courier New"/>
          <w:color w:val="404040"/>
          <w:sz w:val="20"/>
          <w:szCs w:val="20"/>
        </w:rPr>
        <w:t>linux</w:t>
      </w:r>
      <w:proofErr w:type="spellEnd"/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147" w:author="Unknown"/>
          <w:rFonts w:ascii="Courier" w:eastAsia="Times New Roman" w:hAnsi="Courier" w:cs="Courier New"/>
          <w:color w:val="404040"/>
          <w:sz w:val="20"/>
          <w:szCs w:val="20"/>
        </w:rPr>
      </w:pPr>
      <w:ins w:id="148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lastRenderedPageBreak/>
          <w:t xml:space="preserve">[gaurav@server1 ~]$ </w:t>
        </w:r>
        <w:proofErr w:type="spellStart"/>
        <w:proofErr w:type="gram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ln</w:t>
        </w:r>
        <w:proofErr w:type="spellEnd"/>
        <w:proofErr w:type="gram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--backup -s  sample1.txt sample2.txt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149" w:author="Unknown"/>
          <w:rFonts w:ascii="Courier" w:eastAsia="Times New Roman" w:hAnsi="Courier" w:cs="Courier New"/>
          <w:color w:val="404040"/>
          <w:sz w:val="20"/>
          <w:szCs w:val="20"/>
        </w:rPr>
      </w:pPr>
      <w:ins w:id="150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[gaurav@server1 ~]$ </w:t>
        </w:r>
        <w:proofErr w:type="spellStart"/>
        <w:proofErr w:type="gram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ls</w:t>
        </w:r>
        <w:proofErr w:type="spellEnd"/>
        <w:proofErr w:type="gram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-l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151" w:author="Unknown"/>
          <w:rFonts w:ascii="Courier" w:eastAsia="Times New Roman" w:hAnsi="Courier" w:cs="Courier New"/>
          <w:color w:val="404040"/>
          <w:sz w:val="20"/>
          <w:szCs w:val="20"/>
        </w:rPr>
      </w:pPr>
      <w:proofErr w:type="gramStart"/>
      <w:ins w:id="152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total</w:t>
        </w:r>
        <w:proofErr w:type="gram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8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153" w:author="Unknown"/>
          <w:rFonts w:ascii="Courier" w:eastAsia="Times New Roman" w:hAnsi="Courier" w:cs="Courier New"/>
          <w:color w:val="404040"/>
          <w:sz w:val="20"/>
          <w:szCs w:val="20"/>
        </w:rPr>
      </w:pPr>
      <w:ins w:id="154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-</w:t>
        </w:r>
        <w:proofErr w:type="spellStart"/>
        <w:proofErr w:type="gram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rw</w:t>
        </w:r>
        <w:proofErr w:type="spell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-</w:t>
        </w:r>
        <w:proofErr w:type="spellStart"/>
        <w:proofErr w:type="gram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rw</w:t>
        </w:r>
        <w:proofErr w:type="spell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-r--. 3 </w:t>
        </w:r>
        <w:proofErr w:type="spell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gaurav</w:t>
        </w:r>
        <w:proofErr w:type="spell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</w:t>
        </w:r>
        <w:proofErr w:type="spell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gaurav</w:t>
        </w:r>
        <w:proofErr w:type="spell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24 Oct 20 11:40 sample1.txt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155" w:author="Unknown"/>
          <w:rFonts w:ascii="Courier" w:eastAsia="Times New Roman" w:hAnsi="Courier" w:cs="Courier New"/>
          <w:color w:val="404040"/>
          <w:sz w:val="20"/>
          <w:szCs w:val="20"/>
        </w:rPr>
      </w:pPr>
      <w:proofErr w:type="spellStart"/>
      <w:proofErr w:type="gramStart"/>
      <w:ins w:id="156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lrwxrwxrwx</w:t>
        </w:r>
        <w:proofErr w:type="spellEnd"/>
        <w:proofErr w:type="gram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. </w:t>
        </w:r>
        <w:proofErr w:type="gram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1 </w:t>
        </w:r>
        <w:proofErr w:type="spell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gaurav</w:t>
        </w:r>
        <w:proofErr w:type="spell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</w:t>
        </w:r>
        <w:proofErr w:type="spell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gaurav</w:t>
        </w:r>
        <w:proofErr w:type="spell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11 Oct 20 11:42 sample2.txt -&gt; sample1.txt</w:t>
        </w:r>
        <w:proofErr w:type="gramEnd"/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157" w:author="Unknown"/>
          <w:rFonts w:ascii="Courier" w:eastAsia="Times New Roman" w:hAnsi="Courier" w:cs="Courier New"/>
          <w:color w:val="404040"/>
          <w:sz w:val="20"/>
          <w:szCs w:val="20"/>
        </w:rPr>
      </w:pPr>
      <w:ins w:id="158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-</w:t>
        </w:r>
        <w:proofErr w:type="spellStart"/>
        <w:proofErr w:type="gram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rw</w:t>
        </w:r>
        <w:proofErr w:type="spell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-</w:t>
        </w:r>
        <w:proofErr w:type="spellStart"/>
        <w:proofErr w:type="gram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rw</w:t>
        </w:r>
        <w:proofErr w:type="spell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-r--. 1 </w:t>
        </w:r>
        <w:proofErr w:type="spell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gaurav</w:t>
        </w:r>
        <w:proofErr w:type="spell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</w:t>
        </w:r>
        <w:proofErr w:type="spell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gaurav</w:t>
        </w:r>
        <w:proofErr w:type="spell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18 Oct 20 11:40 </w:t>
        </w:r>
        <w:r w:rsidRPr="009F3B06">
          <w:rPr>
            <w:rFonts w:ascii="Courier" w:eastAsia="Times New Roman" w:hAnsi="Courier" w:cs="Courier New"/>
            <w:b/>
            <w:bCs/>
            <w:color w:val="FF0000"/>
            <w:sz w:val="20"/>
            <w:szCs w:val="20"/>
          </w:rPr>
          <w:t>sample2.txt~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159" w:author="Unknown"/>
          <w:rFonts w:ascii="Courier" w:eastAsia="Times New Roman" w:hAnsi="Courier" w:cs="Courier New"/>
          <w:color w:val="404040"/>
          <w:sz w:val="20"/>
          <w:szCs w:val="20"/>
        </w:rPr>
      </w:pPr>
      <w:proofErr w:type="spellStart"/>
      <w:proofErr w:type="gramStart"/>
      <w:ins w:id="160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drwxrwxr</w:t>
        </w:r>
        <w:proofErr w:type="spell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-x</w:t>
        </w:r>
        <w:proofErr w:type="gram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. 2 </w:t>
        </w:r>
        <w:proofErr w:type="spell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gaurav</w:t>
        </w:r>
        <w:proofErr w:type="spell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</w:t>
        </w:r>
        <w:proofErr w:type="spell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gaurav</w:t>
        </w:r>
        <w:proofErr w:type="spell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78 Oct 20 11:35 Storage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161" w:author="Unknown"/>
          <w:rFonts w:ascii="Courier" w:eastAsia="Times New Roman" w:hAnsi="Courier" w:cs="Courier New"/>
          <w:color w:val="404040"/>
          <w:sz w:val="20"/>
          <w:szCs w:val="20"/>
        </w:rPr>
      </w:pPr>
      <w:ins w:id="162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[gaurav@server1 ~]$</w:t>
        </w:r>
      </w:ins>
    </w:p>
    <w:p w:rsidR="009F3B06" w:rsidRPr="009F3B06" w:rsidRDefault="009F3B06" w:rsidP="009F3B06">
      <w:pPr>
        <w:shd w:val="clear" w:color="auto" w:fill="FFFFFF"/>
        <w:spacing w:before="100" w:beforeAutospacing="1" w:after="360" w:line="240" w:lineRule="auto"/>
        <w:rPr>
          <w:ins w:id="163" w:author="Unknown"/>
          <w:rFonts w:ascii="Helvetica" w:eastAsia="Times New Roman" w:hAnsi="Helvetica" w:cs="Helvetica"/>
          <w:color w:val="404040"/>
          <w:sz w:val="21"/>
          <w:szCs w:val="21"/>
        </w:rPr>
      </w:pPr>
      <w:ins w:id="164" w:author="Unknown">
        <w:r w:rsidRPr="009F3B06">
          <w:rPr>
            <w:rFonts w:ascii="Helvetica" w:eastAsia="Times New Roman" w:hAnsi="Helvetica" w:cs="Helvetica"/>
            <w:b/>
            <w:bCs/>
            <w:color w:val="404040"/>
            <w:sz w:val="21"/>
            <w:szCs w:val="21"/>
          </w:rPr>
          <w:t>Note:</w:t>
        </w:r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> Using </w:t>
        </w:r>
        <w:r w:rsidRPr="009F3B06">
          <w:rPr>
            <w:rFonts w:ascii="Helvetica" w:eastAsia="Times New Roman" w:hAnsi="Helvetica" w:cs="Helvetica"/>
            <w:b/>
            <w:bCs/>
            <w:color w:val="404040"/>
            <w:sz w:val="21"/>
            <w:szCs w:val="21"/>
          </w:rPr>
          <w:t>“-b”</w:t>
        </w:r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> option will create a backup file and that marked by a </w:t>
        </w:r>
        <w:r w:rsidRPr="009F3B06">
          <w:rPr>
            <w:rFonts w:ascii="Helvetica" w:eastAsia="Times New Roman" w:hAnsi="Helvetica" w:cs="Helvetica"/>
            <w:b/>
            <w:bCs/>
            <w:color w:val="404040"/>
            <w:sz w:val="21"/>
            <w:szCs w:val="21"/>
          </w:rPr>
          <w:t>tilde sign (~)</w:t>
        </w:r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> at the end of the file.</w:t>
        </w:r>
      </w:ins>
    </w:p>
    <w:p w:rsidR="009F3B06" w:rsidRPr="009F3B06" w:rsidRDefault="009F3B06" w:rsidP="009F3B06">
      <w:pPr>
        <w:shd w:val="clear" w:color="auto" w:fill="FFFFFF"/>
        <w:spacing w:before="100" w:beforeAutospacing="1" w:after="360" w:line="240" w:lineRule="auto"/>
        <w:rPr>
          <w:ins w:id="165" w:author="Unknown"/>
          <w:rFonts w:ascii="Helvetica" w:eastAsia="Times New Roman" w:hAnsi="Helvetica" w:cs="Helvetica"/>
          <w:color w:val="404040"/>
          <w:sz w:val="21"/>
          <w:szCs w:val="21"/>
        </w:rPr>
      </w:pPr>
      <w:ins w:id="166" w:author="Unknown">
        <w:r w:rsidRPr="009F3B06">
          <w:rPr>
            <w:rFonts w:ascii="Helvetica" w:eastAsia="Times New Roman" w:hAnsi="Helvetica" w:cs="Helvetica"/>
            <w:b/>
            <w:bCs/>
            <w:color w:val="FF6600"/>
            <w:sz w:val="21"/>
            <w:szCs w:val="21"/>
          </w:rPr>
          <w:t>5) Create soft link for multiple Files.</w:t>
        </w:r>
      </w:ins>
    </w:p>
    <w:p w:rsidR="009F3B06" w:rsidRPr="009F3B06" w:rsidRDefault="009F3B06" w:rsidP="009F3B06">
      <w:pPr>
        <w:shd w:val="clear" w:color="auto" w:fill="FFFFFF"/>
        <w:spacing w:before="100" w:beforeAutospacing="1" w:after="360" w:line="240" w:lineRule="auto"/>
        <w:rPr>
          <w:ins w:id="167" w:author="Unknown"/>
          <w:rFonts w:ascii="Helvetica" w:eastAsia="Times New Roman" w:hAnsi="Helvetica" w:cs="Helvetica"/>
          <w:color w:val="404040"/>
          <w:sz w:val="21"/>
          <w:szCs w:val="21"/>
        </w:rPr>
      </w:pPr>
      <w:ins w:id="168" w:author="Unknown"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>Suppose We have two directories (</w:t>
        </w:r>
        <w:proofErr w:type="spellStart"/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>i.e</w:t>
        </w:r>
        <w:proofErr w:type="spellEnd"/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 xml:space="preserve"> Scripts and </w:t>
        </w:r>
        <w:proofErr w:type="gramStart"/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>Software )</w:t>
        </w:r>
        <w:proofErr w:type="gramEnd"/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 xml:space="preserve">. The first </w:t>
        </w:r>
        <w:proofErr w:type="gramStart"/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>directory(</w:t>
        </w:r>
        <w:proofErr w:type="spellStart"/>
        <w:proofErr w:type="gramEnd"/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>i.e</w:t>
        </w:r>
        <w:proofErr w:type="spellEnd"/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 xml:space="preserve"> Scripts) consist some of the </w:t>
        </w:r>
        <w:r w:rsidRPr="009F3B06">
          <w:rPr>
            <w:rFonts w:ascii="Helvetica" w:eastAsia="Times New Roman" w:hAnsi="Helvetica" w:cs="Helvetica"/>
            <w:b/>
            <w:bCs/>
            <w:color w:val="404040"/>
            <w:sz w:val="21"/>
            <w:szCs w:val="21"/>
          </w:rPr>
          <w:t>“.</w:t>
        </w:r>
        <w:proofErr w:type="spellStart"/>
        <w:r w:rsidRPr="009F3B06">
          <w:rPr>
            <w:rFonts w:ascii="Helvetica" w:eastAsia="Times New Roman" w:hAnsi="Helvetica" w:cs="Helvetica"/>
            <w:b/>
            <w:bCs/>
            <w:color w:val="404040"/>
            <w:sz w:val="21"/>
            <w:szCs w:val="21"/>
          </w:rPr>
          <w:t>sh</w:t>
        </w:r>
        <w:proofErr w:type="spellEnd"/>
        <w:r w:rsidRPr="009F3B06">
          <w:rPr>
            <w:rFonts w:ascii="Helvetica" w:eastAsia="Times New Roman" w:hAnsi="Helvetica" w:cs="Helvetica"/>
            <w:b/>
            <w:bCs/>
            <w:color w:val="404040"/>
            <w:sz w:val="21"/>
            <w:szCs w:val="21"/>
          </w:rPr>
          <w:t>”</w:t>
        </w:r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 xml:space="preserve"> files. </w:t>
        </w:r>
        <w:proofErr w:type="gramStart"/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>To create soft links for these files in Second directory (</w:t>
        </w:r>
        <w:proofErr w:type="spellStart"/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>i.e</w:t>
        </w:r>
        <w:proofErr w:type="spellEnd"/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 xml:space="preserve"> Software), refer below example.</w:t>
        </w:r>
        <w:proofErr w:type="gramEnd"/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169" w:author="Unknown"/>
          <w:rFonts w:ascii="Courier" w:eastAsia="Times New Roman" w:hAnsi="Courier" w:cs="Courier New"/>
          <w:color w:val="404040"/>
          <w:sz w:val="20"/>
          <w:szCs w:val="20"/>
        </w:rPr>
      </w:pPr>
      <w:ins w:id="170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[gaurav@server1 </w:t>
        </w:r>
        <w:proofErr w:type="spell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gaurav</w:t>
        </w:r>
        <w:proofErr w:type="spell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]# </w:t>
        </w:r>
        <w:proofErr w:type="spellStart"/>
        <w:proofErr w:type="gram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ls</w:t>
        </w:r>
        <w:proofErr w:type="spellEnd"/>
        <w:proofErr w:type="gramEnd"/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171" w:author="Unknown"/>
          <w:rFonts w:ascii="Courier" w:eastAsia="Times New Roman" w:hAnsi="Courier" w:cs="Courier New"/>
          <w:color w:val="404040"/>
          <w:sz w:val="20"/>
          <w:szCs w:val="20"/>
        </w:rPr>
      </w:pPr>
      <w:ins w:id="172" w:author="Unknown">
        <w:r w:rsidRPr="009F3B06">
          <w:rPr>
            <w:rFonts w:ascii="Courier" w:eastAsia="Times New Roman" w:hAnsi="Courier" w:cs="Courier New"/>
            <w:color w:val="0000FF"/>
            <w:sz w:val="20"/>
            <w:szCs w:val="20"/>
          </w:rPr>
          <w:t>Scripts</w:t>
        </w:r>
        <w:proofErr w:type="gramStart"/>
        <w:r w:rsidRPr="009F3B06">
          <w:rPr>
            <w:rFonts w:ascii="Courier" w:eastAsia="Times New Roman" w:hAnsi="Courier" w:cs="Courier New"/>
            <w:color w:val="0000FF"/>
            <w:sz w:val="20"/>
            <w:szCs w:val="20"/>
          </w:rPr>
          <w:t> </w:t>
        </w:r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</w:t>
        </w:r>
        <w:r w:rsidRPr="009F3B06">
          <w:rPr>
            <w:rFonts w:ascii="Courier" w:eastAsia="Times New Roman" w:hAnsi="Courier" w:cs="Courier New"/>
            <w:color w:val="0000FF"/>
            <w:sz w:val="20"/>
            <w:szCs w:val="20"/>
          </w:rPr>
          <w:t>Software</w:t>
        </w:r>
        <w:proofErr w:type="gramEnd"/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173" w:author="Unknown"/>
          <w:rFonts w:ascii="Courier" w:eastAsia="Times New Roman" w:hAnsi="Courier" w:cs="Courier New"/>
          <w:color w:val="404040"/>
          <w:sz w:val="20"/>
          <w:szCs w:val="20"/>
        </w:rPr>
      </w:pPr>
      <w:ins w:id="174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[gaurav@server1 </w:t>
        </w:r>
        <w:proofErr w:type="spell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gaurav</w:t>
        </w:r>
        <w:proofErr w:type="spell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]# </w:t>
        </w:r>
        <w:proofErr w:type="spellStart"/>
        <w:proofErr w:type="gram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ls</w:t>
        </w:r>
        <w:proofErr w:type="spellEnd"/>
        <w:proofErr w:type="gram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Scripts/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175" w:author="Unknown"/>
          <w:rFonts w:ascii="Courier" w:eastAsia="Times New Roman" w:hAnsi="Courier" w:cs="Courier New"/>
          <w:color w:val="404040"/>
          <w:sz w:val="20"/>
          <w:szCs w:val="20"/>
        </w:rPr>
      </w:pPr>
      <w:ins w:id="176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bash1.sh</w:t>
        </w:r>
        <w:proofErr w:type="gram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  bash2.sh</w:t>
        </w:r>
        <w:proofErr w:type="gram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  bash3.sh  bash4.sh  bash5.sh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177" w:author="Unknown"/>
          <w:rFonts w:ascii="Courier" w:eastAsia="Times New Roman" w:hAnsi="Courier" w:cs="Courier New"/>
          <w:color w:val="404040"/>
          <w:sz w:val="20"/>
          <w:szCs w:val="20"/>
        </w:rPr>
      </w:pPr>
      <w:ins w:id="178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[gaurav@server1 </w:t>
        </w:r>
        <w:proofErr w:type="spell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gaurav</w:t>
        </w:r>
        <w:proofErr w:type="spell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]# </w:t>
        </w:r>
        <w:proofErr w:type="spellStart"/>
        <w:proofErr w:type="gram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ln</w:t>
        </w:r>
        <w:proofErr w:type="spellEnd"/>
        <w:proofErr w:type="gram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-v -s Scripts/*.sh -t Software/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179" w:author="Unknown"/>
          <w:rFonts w:ascii="Courier" w:eastAsia="Times New Roman" w:hAnsi="Courier" w:cs="Courier New"/>
          <w:color w:val="404040"/>
          <w:sz w:val="20"/>
          <w:szCs w:val="20"/>
        </w:rPr>
      </w:pPr>
      <w:ins w:id="180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`Software/bash1.sh' -&gt; `Scripts/bash1.sh'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181" w:author="Unknown"/>
          <w:rFonts w:ascii="Courier" w:eastAsia="Times New Roman" w:hAnsi="Courier" w:cs="Courier New"/>
          <w:color w:val="404040"/>
          <w:sz w:val="20"/>
          <w:szCs w:val="20"/>
        </w:rPr>
      </w:pPr>
      <w:ins w:id="182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`Software/bash2.sh' -&gt; `Scripts/bash2.sh'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183" w:author="Unknown"/>
          <w:rFonts w:ascii="Courier" w:eastAsia="Times New Roman" w:hAnsi="Courier" w:cs="Courier New"/>
          <w:color w:val="404040"/>
          <w:sz w:val="20"/>
          <w:szCs w:val="20"/>
        </w:rPr>
      </w:pPr>
      <w:ins w:id="184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`Software/bash3.sh' -&gt; `Scripts/bash3.sh'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185" w:author="Unknown"/>
          <w:rFonts w:ascii="Courier" w:eastAsia="Times New Roman" w:hAnsi="Courier" w:cs="Courier New"/>
          <w:color w:val="404040"/>
          <w:sz w:val="20"/>
          <w:szCs w:val="20"/>
        </w:rPr>
      </w:pPr>
      <w:ins w:id="186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`Software/bash4.sh' -&gt; `Scripts/bash4.sh'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187" w:author="Unknown"/>
          <w:rFonts w:ascii="Courier" w:eastAsia="Times New Roman" w:hAnsi="Courier" w:cs="Courier New"/>
          <w:color w:val="404040"/>
          <w:sz w:val="20"/>
          <w:szCs w:val="20"/>
        </w:rPr>
      </w:pPr>
      <w:ins w:id="188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lastRenderedPageBreak/>
          <w:t>`Software/bash5.sh' -&gt; `Scripts/bash5.sh'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189" w:author="Unknown"/>
          <w:rFonts w:ascii="Courier" w:eastAsia="Times New Roman" w:hAnsi="Courier" w:cs="Courier New"/>
          <w:color w:val="404040"/>
          <w:sz w:val="20"/>
          <w:szCs w:val="20"/>
        </w:rPr>
      </w:pPr>
      <w:ins w:id="190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[gaurav@server1 </w:t>
        </w:r>
        <w:proofErr w:type="spell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gaurav</w:t>
        </w:r>
        <w:proofErr w:type="spell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]# </w:t>
        </w:r>
        <w:proofErr w:type="spellStart"/>
        <w:proofErr w:type="gram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ll</w:t>
        </w:r>
        <w:proofErr w:type="spellEnd"/>
        <w:proofErr w:type="gram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Software/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191" w:author="Unknown"/>
          <w:rFonts w:ascii="Courier" w:eastAsia="Times New Roman" w:hAnsi="Courier" w:cs="Courier New"/>
          <w:color w:val="404040"/>
          <w:sz w:val="20"/>
          <w:szCs w:val="20"/>
        </w:rPr>
      </w:pPr>
      <w:proofErr w:type="gramStart"/>
      <w:ins w:id="192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total</w:t>
        </w:r>
        <w:proofErr w:type="gram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0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193" w:author="Unknown"/>
          <w:rFonts w:ascii="Courier" w:eastAsia="Times New Roman" w:hAnsi="Courier" w:cs="Courier New"/>
          <w:color w:val="404040"/>
          <w:sz w:val="20"/>
          <w:szCs w:val="20"/>
        </w:rPr>
      </w:pPr>
      <w:proofErr w:type="spellStart"/>
      <w:proofErr w:type="gramStart"/>
      <w:ins w:id="194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lrwxrwxrwx</w:t>
        </w:r>
        <w:proofErr w:type="spellEnd"/>
        <w:proofErr w:type="gram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. 1 root </w:t>
        </w:r>
        <w:proofErr w:type="spell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root</w:t>
        </w:r>
        <w:proofErr w:type="spell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16 Oct 21 14:48 </w:t>
        </w:r>
        <w:r w:rsidRPr="009F3B06">
          <w:rPr>
            <w:rFonts w:ascii="Courier" w:eastAsia="Times New Roman" w:hAnsi="Courier" w:cs="Courier New"/>
            <w:color w:val="FF0000"/>
            <w:sz w:val="20"/>
            <w:szCs w:val="20"/>
          </w:rPr>
          <w:t>bash1.sh</w:t>
        </w:r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-&gt; </w:t>
        </w:r>
        <w:r w:rsidRPr="009F3B06">
          <w:rPr>
            <w:rFonts w:ascii="Courier" w:eastAsia="Times New Roman" w:hAnsi="Courier" w:cs="Courier New"/>
            <w:color w:val="FF0000"/>
            <w:sz w:val="20"/>
            <w:szCs w:val="20"/>
          </w:rPr>
          <w:t>Scripts/bash1.sh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195" w:author="Unknown"/>
          <w:rFonts w:ascii="Courier" w:eastAsia="Times New Roman" w:hAnsi="Courier" w:cs="Courier New"/>
          <w:color w:val="404040"/>
          <w:sz w:val="20"/>
          <w:szCs w:val="20"/>
        </w:rPr>
      </w:pPr>
      <w:proofErr w:type="spellStart"/>
      <w:proofErr w:type="gramStart"/>
      <w:ins w:id="196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lrwxrwxrwx</w:t>
        </w:r>
        <w:proofErr w:type="spellEnd"/>
        <w:proofErr w:type="gram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. 1 root </w:t>
        </w:r>
        <w:proofErr w:type="spell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root</w:t>
        </w:r>
        <w:proofErr w:type="spell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16 Oct 21 14:48 </w:t>
        </w:r>
        <w:r w:rsidRPr="009F3B06">
          <w:rPr>
            <w:rFonts w:ascii="Courier" w:eastAsia="Times New Roman" w:hAnsi="Courier" w:cs="Courier New"/>
            <w:color w:val="FF0000"/>
            <w:sz w:val="20"/>
            <w:szCs w:val="20"/>
          </w:rPr>
          <w:t>bash2.sh</w:t>
        </w:r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-&gt; </w:t>
        </w:r>
        <w:r w:rsidRPr="009F3B06">
          <w:rPr>
            <w:rFonts w:ascii="Courier" w:eastAsia="Times New Roman" w:hAnsi="Courier" w:cs="Courier New"/>
            <w:color w:val="FF0000"/>
            <w:sz w:val="20"/>
            <w:szCs w:val="20"/>
          </w:rPr>
          <w:t>Scripts/bash2.sh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197" w:author="Unknown"/>
          <w:rFonts w:ascii="Courier" w:eastAsia="Times New Roman" w:hAnsi="Courier" w:cs="Courier New"/>
          <w:color w:val="404040"/>
          <w:sz w:val="20"/>
          <w:szCs w:val="20"/>
        </w:rPr>
      </w:pPr>
      <w:proofErr w:type="spellStart"/>
      <w:proofErr w:type="gramStart"/>
      <w:ins w:id="198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lrwxrwxrwx</w:t>
        </w:r>
        <w:proofErr w:type="spellEnd"/>
        <w:proofErr w:type="gram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. 1 root </w:t>
        </w:r>
        <w:proofErr w:type="spell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root</w:t>
        </w:r>
        <w:proofErr w:type="spell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16 Oct 21 14:48 </w:t>
        </w:r>
        <w:r w:rsidRPr="009F3B06">
          <w:rPr>
            <w:rFonts w:ascii="Courier" w:eastAsia="Times New Roman" w:hAnsi="Courier" w:cs="Courier New"/>
            <w:color w:val="FF0000"/>
            <w:sz w:val="20"/>
            <w:szCs w:val="20"/>
          </w:rPr>
          <w:t>bash3.sh</w:t>
        </w:r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-&gt;</w:t>
        </w:r>
        <w:r w:rsidRPr="009F3B06">
          <w:rPr>
            <w:rFonts w:ascii="Courier" w:eastAsia="Times New Roman" w:hAnsi="Courier" w:cs="Courier New"/>
            <w:color w:val="FF0000"/>
            <w:sz w:val="20"/>
            <w:szCs w:val="20"/>
          </w:rPr>
          <w:t xml:space="preserve"> Scripts/bash3.sh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199" w:author="Unknown"/>
          <w:rFonts w:ascii="Courier" w:eastAsia="Times New Roman" w:hAnsi="Courier" w:cs="Courier New"/>
          <w:color w:val="404040"/>
          <w:sz w:val="20"/>
          <w:szCs w:val="20"/>
        </w:rPr>
      </w:pPr>
      <w:proofErr w:type="spellStart"/>
      <w:proofErr w:type="gramStart"/>
      <w:ins w:id="200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lrwxrwxrwx</w:t>
        </w:r>
        <w:proofErr w:type="spellEnd"/>
        <w:proofErr w:type="gram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. 1 root </w:t>
        </w:r>
        <w:proofErr w:type="spell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root</w:t>
        </w:r>
        <w:proofErr w:type="spell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16 Oct 21 14:48 </w:t>
        </w:r>
        <w:r w:rsidRPr="009F3B06">
          <w:rPr>
            <w:rFonts w:ascii="Courier" w:eastAsia="Times New Roman" w:hAnsi="Courier" w:cs="Courier New"/>
            <w:color w:val="FF0000"/>
            <w:sz w:val="20"/>
            <w:szCs w:val="20"/>
          </w:rPr>
          <w:t>bash4.sh</w:t>
        </w:r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-&gt; </w:t>
        </w:r>
        <w:r w:rsidRPr="009F3B06">
          <w:rPr>
            <w:rFonts w:ascii="Courier" w:eastAsia="Times New Roman" w:hAnsi="Courier" w:cs="Courier New"/>
            <w:color w:val="FF0000"/>
            <w:sz w:val="20"/>
            <w:szCs w:val="20"/>
          </w:rPr>
          <w:t>Scripts/bash4.sh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201" w:author="Unknown"/>
          <w:rFonts w:ascii="Courier" w:eastAsia="Times New Roman" w:hAnsi="Courier" w:cs="Courier New"/>
          <w:color w:val="404040"/>
          <w:sz w:val="20"/>
          <w:szCs w:val="20"/>
        </w:rPr>
      </w:pPr>
      <w:proofErr w:type="spellStart"/>
      <w:proofErr w:type="gramStart"/>
      <w:ins w:id="202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lrwxrwxrwx</w:t>
        </w:r>
        <w:proofErr w:type="spellEnd"/>
        <w:proofErr w:type="gram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. 1 root </w:t>
        </w:r>
        <w:proofErr w:type="spell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root</w:t>
        </w:r>
        <w:proofErr w:type="spell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16 Oct 21 14:48 </w:t>
        </w:r>
        <w:r w:rsidRPr="009F3B06">
          <w:rPr>
            <w:rFonts w:ascii="Courier" w:eastAsia="Times New Roman" w:hAnsi="Courier" w:cs="Courier New"/>
            <w:color w:val="FF0000"/>
            <w:sz w:val="20"/>
            <w:szCs w:val="20"/>
          </w:rPr>
          <w:t>bash5.sh</w:t>
        </w:r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 -&gt; </w:t>
        </w:r>
        <w:r w:rsidRPr="009F3B06">
          <w:rPr>
            <w:rFonts w:ascii="Courier" w:eastAsia="Times New Roman" w:hAnsi="Courier" w:cs="Courier New"/>
            <w:color w:val="FF0000"/>
            <w:sz w:val="20"/>
            <w:szCs w:val="20"/>
          </w:rPr>
          <w:t>Scripts/bash5.sh</w:t>
        </w:r>
      </w:ins>
    </w:p>
    <w:p w:rsidR="009F3B06" w:rsidRPr="009F3B06" w:rsidRDefault="009F3B06" w:rsidP="009F3B0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ins w:id="203" w:author="Unknown"/>
          <w:rFonts w:ascii="Courier" w:eastAsia="Times New Roman" w:hAnsi="Courier" w:cs="Courier New"/>
          <w:color w:val="404040"/>
          <w:sz w:val="20"/>
          <w:szCs w:val="20"/>
        </w:rPr>
      </w:pPr>
      <w:ins w:id="204" w:author="Unknown"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 xml:space="preserve">[gaurav@server1 </w:t>
        </w:r>
        <w:proofErr w:type="spellStart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gaurav</w:t>
        </w:r>
        <w:proofErr w:type="spellEnd"/>
        <w:r w:rsidRPr="009F3B06">
          <w:rPr>
            <w:rFonts w:ascii="Courier" w:eastAsia="Times New Roman" w:hAnsi="Courier" w:cs="Courier New"/>
            <w:color w:val="404040"/>
            <w:sz w:val="20"/>
            <w:szCs w:val="20"/>
          </w:rPr>
          <w:t>]#</w:t>
        </w:r>
      </w:ins>
    </w:p>
    <w:p w:rsidR="009F3B06" w:rsidRPr="009F3B06" w:rsidRDefault="009F3B06" w:rsidP="009F3B06">
      <w:pPr>
        <w:shd w:val="clear" w:color="auto" w:fill="FFFFFF"/>
        <w:spacing w:before="100" w:beforeAutospacing="1" w:after="360" w:line="240" w:lineRule="auto"/>
        <w:rPr>
          <w:ins w:id="205" w:author="Unknown"/>
          <w:rFonts w:ascii="Helvetica" w:eastAsia="Times New Roman" w:hAnsi="Helvetica" w:cs="Helvetica"/>
          <w:color w:val="404040"/>
          <w:sz w:val="21"/>
          <w:szCs w:val="21"/>
        </w:rPr>
      </w:pPr>
      <w:ins w:id="206" w:author="Unknown">
        <w:r w:rsidRPr="009F3B06">
          <w:rPr>
            <w:rFonts w:ascii="Helvetica" w:eastAsia="Times New Roman" w:hAnsi="Helvetica" w:cs="Helvetica"/>
            <w:b/>
            <w:bCs/>
            <w:color w:val="404040"/>
            <w:sz w:val="21"/>
            <w:szCs w:val="21"/>
          </w:rPr>
          <w:t>Note:</w:t>
        </w:r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 xml:space="preserve"> In above example, </w:t>
        </w:r>
        <w:proofErr w:type="gramStart"/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>We</w:t>
        </w:r>
        <w:proofErr w:type="gramEnd"/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 xml:space="preserve"> are using</w:t>
        </w:r>
        <w:r w:rsidRPr="009F3B06">
          <w:rPr>
            <w:rFonts w:ascii="Helvetica" w:eastAsia="Times New Roman" w:hAnsi="Helvetica" w:cs="Helvetica"/>
            <w:b/>
            <w:bCs/>
            <w:color w:val="404040"/>
            <w:sz w:val="21"/>
            <w:szCs w:val="21"/>
          </w:rPr>
          <w:t> “-t”</w:t>
        </w:r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> option which stand for target directory that means it will specify the Directory in which to create the links.</w:t>
        </w:r>
      </w:ins>
    </w:p>
    <w:p w:rsidR="009F3B06" w:rsidRPr="009F3B06" w:rsidRDefault="009F3B06" w:rsidP="009F3B06">
      <w:pPr>
        <w:shd w:val="clear" w:color="auto" w:fill="FFFFFF"/>
        <w:spacing w:before="100" w:beforeAutospacing="1" w:after="360" w:line="240" w:lineRule="auto"/>
        <w:rPr>
          <w:ins w:id="207" w:author="Unknown"/>
          <w:rFonts w:ascii="Helvetica" w:eastAsia="Times New Roman" w:hAnsi="Helvetica" w:cs="Helvetica"/>
          <w:color w:val="404040"/>
          <w:sz w:val="21"/>
          <w:szCs w:val="21"/>
        </w:rPr>
      </w:pPr>
      <w:ins w:id="208" w:author="Unknown">
        <w:r w:rsidRPr="009F3B06">
          <w:rPr>
            <w:rFonts w:ascii="Helvetica" w:eastAsia="Times New Roman" w:hAnsi="Helvetica" w:cs="Helvetica"/>
            <w:color w:val="404040"/>
            <w:sz w:val="21"/>
            <w:szCs w:val="21"/>
          </w:rPr>
          <w:t>Hope this post will help Linux/Unix beginners. Please share you feedback and Comments..!!!</w:t>
        </w:r>
      </w:ins>
    </w:p>
    <w:p w:rsidR="005757F2" w:rsidRDefault="00361F47"/>
    <w:sectPr w:rsidR="00575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B54A39"/>
    <w:multiLevelType w:val="multilevel"/>
    <w:tmpl w:val="63E0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47B"/>
    <w:rsid w:val="00361F47"/>
    <w:rsid w:val="005455CA"/>
    <w:rsid w:val="007D250B"/>
    <w:rsid w:val="009F3B06"/>
    <w:rsid w:val="00A2247B"/>
    <w:rsid w:val="00FB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3B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3B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3B0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ite-description">
    <w:name w:val="site-description"/>
    <w:basedOn w:val="Normal"/>
    <w:rsid w:val="009F3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3B06"/>
    <w:rPr>
      <w:color w:val="0000FF"/>
      <w:u w:val="single"/>
    </w:rPr>
  </w:style>
  <w:style w:type="character" w:customStyle="1" w:styleId="posted-on">
    <w:name w:val="posted-on"/>
    <w:basedOn w:val="DefaultParagraphFont"/>
    <w:rsid w:val="009F3B06"/>
  </w:style>
  <w:style w:type="character" w:customStyle="1" w:styleId="apple-converted-space">
    <w:name w:val="apple-converted-space"/>
    <w:basedOn w:val="DefaultParagraphFont"/>
    <w:rsid w:val="009F3B06"/>
  </w:style>
  <w:style w:type="character" w:customStyle="1" w:styleId="author">
    <w:name w:val="author"/>
    <w:basedOn w:val="DefaultParagraphFont"/>
    <w:rsid w:val="009F3B06"/>
  </w:style>
  <w:style w:type="character" w:customStyle="1" w:styleId="cat-links">
    <w:name w:val="cat-links"/>
    <w:basedOn w:val="DefaultParagraphFont"/>
    <w:rsid w:val="009F3B06"/>
  </w:style>
  <w:style w:type="character" w:customStyle="1" w:styleId="comments-link">
    <w:name w:val="comments-link"/>
    <w:basedOn w:val="DefaultParagraphFont"/>
    <w:rsid w:val="009F3B06"/>
  </w:style>
  <w:style w:type="character" w:styleId="Strong">
    <w:name w:val="Strong"/>
    <w:basedOn w:val="DefaultParagraphFont"/>
    <w:uiPriority w:val="22"/>
    <w:qFormat/>
    <w:rsid w:val="009F3B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3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B0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B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3B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3B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3B0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ite-description">
    <w:name w:val="site-description"/>
    <w:basedOn w:val="Normal"/>
    <w:rsid w:val="009F3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3B06"/>
    <w:rPr>
      <w:color w:val="0000FF"/>
      <w:u w:val="single"/>
    </w:rPr>
  </w:style>
  <w:style w:type="character" w:customStyle="1" w:styleId="posted-on">
    <w:name w:val="posted-on"/>
    <w:basedOn w:val="DefaultParagraphFont"/>
    <w:rsid w:val="009F3B06"/>
  </w:style>
  <w:style w:type="character" w:customStyle="1" w:styleId="apple-converted-space">
    <w:name w:val="apple-converted-space"/>
    <w:basedOn w:val="DefaultParagraphFont"/>
    <w:rsid w:val="009F3B06"/>
  </w:style>
  <w:style w:type="character" w:customStyle="1" w:styleId="author">
    <w:name w:val="author"/>
    <w:basedOn w:val="DefaultParagraphFont"/>
    <w:rsid w:val="009F3B06"/>
  </w:style>
  <w:style w:type="character" w:customStyle="1" w:styleId="cat-links">
    <w:name w:val="cat-links"/>
    <w:basedOn w:val="DefaultParagraphFont"/>
    <w:rsid w:val="009F3B06"/>
  </w:style>
  <w:style w:type="character" w:customStyle="1" w:styleId="comments-link">
    <w:name w:val="comments-link"/>
    <w:basedOn w:val="DefaultParagraphFont"/>
    <w:rsid w:val="009F3B06"/>
  </w:style>
  <w:style w:type="character" w:styleId="Strong">
    <w:name w:val="Strong"/>
    <w:basedOn w:val="DefaultParagraphFont"/>
    <w:uiPriority w:val="22"/>
    <w:qFormat/>
    <w:rsid w:val="009F3B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3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B0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B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31904">
                  <w:marLeft w:val="0"/>
                  <w:marRight w:val="0"/>
                  <w:marTop w:val="0"/>
                  <w:marBottom w:val="0"/>
                  <w:divBdr>
                    <w:top w:val="dotted" w:sz="6" w:space="5" w:color="EBEBEB"/>
                    <w:left w:val="none" w:sz="0" w:space="0" w:color="auto"/>
                    <w:bottom w:val="dotted" w:sz="6" w:space="5" w:color="EBEBEB"/>
                    <w:right w:val="none" w:sz="0" w:space="0" w:color="auto"/>
                  </w:divBdr>
                </w:div>
                <w:div w:id="14726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38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18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0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troubleshooter.in/video-library/" TargetMode="External"/><Relationship Id="rId13" Type="http://schemas.openxmlformats.org/officeDocument/2006/relationships/hyperlink" Target="http://ittroubleshooter.in/make-links-file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ittroubleshooter.in/linux-tricks/" TargetMode="External"/><Relationship Id="rId12" Type="http://schemas.openxmlformats.org/officeDocument/2006/relationships/hyperlink" Target="http://ittroubleshooter.in/category/linux-commands-trick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ttroubleshooter.in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ittroubleshooter.in/contact-u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ttroubleshooter.in/services-suppor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7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hcl</dc:creator>
  <cp:keywords/>
  <dc:description/>
  <cp:lastModifiedBy>hcl</cp:lastModifiedBy>
  <cp:revision>4</cp:revision>
  <dcterms:created xsi:type="dcterms:W3CDTF">2017-04-22T07:25:00Z</dcterms:created>
  <dcterms:modified xsi:type="dcterms:W3CDTF">2017-05-03T11:28:00Z</dcterms:modified>
</cp:coreProperties>
</file>